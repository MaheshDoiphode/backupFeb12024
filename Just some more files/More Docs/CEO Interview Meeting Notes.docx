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199C2" w14:textId="373651B9" w:rsidR="005D73EA" w:rsidRPr="001B7FB9" w:rsidRDefault="005D73EA" w:rsidP="001B7FB9">
      <w:pPr>
        <w:jc w:val="center"/>
        <w:rPr>
          <w:rFonts w:ascii="Ubuntu" w:hAnsi="Ubuntu"/>
          <w:b/>
          <w:bCs/>
          <w:sz w:val="20"/>
          <w:szCs w:val="20"/>
        </w:rPr>
      </w:pPr>
      <w:r w:rsidRPr="001B7FB9">
        <w:rPr>
          <w:rFonts w:ascii="Ubuntu" w:hAnsi="Ubuntu"/>
          <w:b/>
          <w:bCs/>
          <w:sz w:val="20"/>
          <w:szCs w:val="20"/>
        </w:rPr>
        <w:t xml:space="preserve">Interview with </w:t>
      </w:r>
      <w:r w:rsidR="00CE3860" w:rsidRPr="001B7FB9">
        <w:rPr>
          <w:rFonts w:ascii="Ubuntu" w:hAnsi="Ubuntu"/>
          <w:b/>
          <w:bCs/>
          <w:sz w:val="20"/>
          <w:szCs w:val="20"/>
        </w:rPr>
        <w:t>Nicholas Lee, CEO of EZ-Link</w:t>
      </w:r>
    </w:p>
    <w:p w14:paraId="348AB6CC" w14:textId="39EA013F" w:rsidR="00CE3860" w:rsidRPr="001B7FB9" w:rsidRDefault="001B7FB9" w:rsidP="001B7FB9">
      <w:pPr>
        <w:jc w:val="center"/>
        <w:rPr>
          <w:rFonts w:ascii="Ubuntu" w:hAnsi="Ubuntu"/>
          <w:b/>
          <w:bCs/>
          <w:sz w:val="20"/>
          <w:szCs w:val="20"/>
        </w:rPr>
      </w:pPr>
      <w:r w:rsidRPr="001B7FB9">
        <w:rPr>
          <w:rFonts w:ascii="Ubuntu" w:hAnsi="Ubuntu"/>
          <w:b/>
          <w:bCs/>
          <w:sz w:val="20"/>
          <w:szCs w:val="20"/>
        </w:rPr>
        <w:t>25 October 2023</w:t>
      </w:r>
    </w:p>
    <w:p w14:paraId="7F92BB92" w14:textId="77777777" w:rsidR="00CE3860" w:rsidRPr="001B7FB9" w:rsidRDefault="00CE3860">
      <w:pPr>
        <w:rPr>
          <w:rFonts w:ascii="Ubuntu" w:hAnsi="Ubuntu"/>
          <w:b/>
          <w:bCs/>
          <w:sz w:val="20"/>
          <w:szCs w:val="20"/>
        </w:rPr>
      </w:pPr>
    </w:p>
    <w:p w14:paraId="26A83511" w14:textId="38A6FA2F" w:rsidR="00CE3860" w:rsidRPr="001B7FB9" w:rsidRDefault="00CE3860">
      <w:pPr>
        <w:rPr>
          <w:rFonts w:ascii="Ubuntu" w:hAnsi="Ubuntu"/>
          <w:b/>
          <w:bCs/>
          <w:sz w:val="20"/>
          <w:szCs w:val="20"/>
        </w:rPr>
      </w:pPr>
      <w:r w:rsidRPr="001B7FB9">
        <w:rPr>
          <w:rFonts w:ascii="Ubuntu" w:hAnsi="Ubuntu"/>
          <w:b/>
          <w:bCs/>
          <w:sz w:val="20"/>
          <w:szCs w:val="20"/>
        </w:rPr>
        <w:t xml:space="preserve">Interviewers: </w:t>
      </w:r>
    </w:p>
    <w:p w14:paraId="2D5B3BC4" w14:textId="5B031B61" w:rsidR="00CE3860" w:rsidRPr="001B7FB9" w:rsidRDefault="00CE3860">
      <w:pPr>
        <w:rPr>
          <w:rFonts w:ascii="Ubuntu" w:hAnsi="Ubuntu"/>
          <w:sz w:val="20"/>
          <w:szCs w:val="20"/>
        </w:rPr>
      </w:pPr>
      <w:r w:rsidRPr="001B7FB9">
        <w:rPr>
          <w:rFonts w:ascii="Ubuntu" w:hAnsi="Ubuntu"/>
          <w:sz w:val="20"/>
          <w:szCs w:val="20"/>
        </w:rPr>
        <w:t xml:space="preserve">Ruchir Pande </w:t>
      </w:r>
    </w:p>
    <w:p w14:paraId="6DBA30E7" w14:textId="614D018E" w:rsidR="00CE3860" w:rsidRPr="001B7FB9" w:rsidRDefault="00CE3860">
      <w:pPr>
        <w:rPr>
          <w:rFonts w:ascii="Ubuntu" w:hAnsi="Ubuntu"/>
          <w:sz w:val="20"/>
          <w:szCs w:val="20"/>
        </w:rPr>
      </w:pPr>
      <w:r w:rsidRPr="001B7FB9">
        <w:rPr>
          <w:rFonts w:ascii="Ubuntu" w:hAnsi="Ubuntu"/>
          <w:sz w:val="20"/>
          <w:szCs w:val="20"/>
        </w:rPr>
        <w:t xml:space="preserve">Alamae Gan </w:t>
      </w:r>
    </w:p>
    <w:p w14:paraId="065F647B" w14:textId="77777777" w:rsidR="00CE3860" w:rsidRPr="001B7FB9" w:rsidRDefault="00CE3860">
      <w:pPr>
        <w:rPr>
          <w:rFonts w:ascii="Ubuntu" w:hAnsi="Ubuntu"/>
          <w:sz w:val="20"/>
          <w:szCs w:val="20"/>
        </w:rPr>
      </w:pPr>
    </w:p>
    <w:p w14:paraId="1C562985" w14:textId="0B09AD31" w:rsidR="00CE3860" w:rsidRPr="001B7FB9" w:rsidRDefault="00CE3860">
      <w:pPr>
        <w:rPr>
          <w:rFonts w:ascii="Ubuntu" w:hAnsi="Ubuntu"/>
          <w:b/>
          <w:bCs/>
          <w:sz w:val="20"/>
          <w:szCs w:val="20"/>
        </w:rPr>
      </w:pPr>
      <w:r w:rsidRPr="001B7FB9">
        <w:rPr>
          <w:rFonts w:ascii="Ubuntu" w:hAnsi="Ubuntu"/>
          <w:b/>
          <w:bCs/>
          <w:sz w:val="20"/>
          <w:szCs w:val="20"/>
        </w:rPr>
        <w:t xml:space="preserve">Facilitator: </w:t>
      </w:r>
    </w:p>
    <w:p w14:paraId="4B9E5D1F" w14:textId="5AD4AF02" w:rsidR="00CE3860" w:rsidRPr="001B7FB9" w:rsidRDefault="00CE3860">
      <w:pPr>
        <w:rPr>
          <w:rFonts w:ascii="Ubuntu" w:hAnsi="Ubuntu"/>
          <w:sz w:val="20"/>
          <w:szCs w:val="20"/>
        </w:rPr>
      </w:pPr>
      <w:r w:rsidRPr="001B7FB9">
        <w:rPr>
          <w:rFonts w:ascii="Ubuntu" w:hAnsi="Ubuntu"/>
          <w:sz w:val="20"/>
          <w:szCs w:val="20"/>
        </w:rPr>
        <w:t xml:space="preserve">Brian Chng </w:t>
      </w:r>
    </w:p>
    <w:p w14:paraId="204A1A7B" w14:textId="77777777" w:rsidR="005D73EA" w:rsidRDefault="005D73EA"/>
    <w:tbl>
      <w:tblPr>
        <w:tblStyle w:val="TableGrid"/>
        <w:tblW w:w="0" w:type="auto"/>
        <w:tblInd w:w="-5" w:type="dxa"/>
        <w:tblLook w:val="04A0" w:firstRow="1" w:lastRow="0" w:firstColumn="1" w:lastColumn="0" w:noHBand="0" w:noVBand="1"/>
      </w:tblPr>
      <w:tblGrid>
        <w:gridCol w:w="630"/>
        <w:gridCol w:w="5220"/>
        <w:gridCol w:w="7020"/>
      </w:tblGrid>
      <w:tr w:rsidR="001F0B00" w:rsidRPr="00EC13E3" w14:paraId="11FE740A" w14:textId="77777777" w:rsidTr="001B7FB9">
        <w:tc>
          <w:tcPr>
            <w:tcW w:w="630" w:type="dxa"/>
            <w:vAlign w:val="bottom"/>
          </w:tcPr>
          <w:p w14:paraId="3F3BE8AA" w14:textId="2D94F252" w:rsidR="001F0B00" w:rsidRPr="00EC13E3" w:rsidRDefault="001F0B00" w:rsidP="00EC13E3">
            <w:pPr>
              <w:spacing w:afterLines="60" w:after="144"/>
              <w:ind w:left="0" w:firstLine="0"/>
              <w:jc w:val="center"/>
              <w:rPr>
                <w:rFonts w:ascii="Ubuntu" w:hAnsi="Ubuntu"/>
                <w:b/>
                <w:bCs/>
                <w:sz w:val="18"/>
                <w:szCs w:val="18"/>
              </w:rPr>
            </w:pPr>
            <w:r w:rsidRPr="00EC13E3">
              <w:rPr>
                <w:rFonts w:ascii="Ubuntu" w:hAnsi="Ubuntu"/>
                <w:b/>
                <w:bCs/>
                <w:sz w:val="18"/>
                <w:szCs w:val="18"/>
              </w:rPr>
              <w:t>No.</w:t>
            </w:r>
          </w:p>
        </w:tc>
        <w:tc>
          <w:tcPr>
            <w:tcW w:w="5220" w:type="dxa"/>
            <w:vAlign w:val="bottom"/>
          </w:tcPr>
          <w:p w14:paraId="7859A329" w14:textId="72DA1952" w:rsidR="001F0B00" w:rsidRPr="00EC13E3" w:rsidRDefault="001F0B00" w:rsidP="00EC13E3">
            <w:pPr>
              <w:spacing w:afterLines="60" w:after="144"/>
              <w:ind w:left="0" w:firstLine="0"/>
              <w:jc w:val="center"/>
              <w:rPr>
                <w:rFonts w:ascii="Ubuntu" w:hAnsi="Ubuntu"/>
                <w:b/>
                <w:bCs/>
                <w:sz w:val="18"/>
                <w:szCs w:val="18"/>
              </w:rPr>
            </w:pPr>
            <w:r w:rsidRPr="00EC13E3">
              <w:rPr>
                <w:rFonts w:ascii="Ubuntu" w:hAnsi="Ubuntu"/>
                <w:b/>
                <w:bCs/>
                <w:sz w:val="18"/>
                <w:szCs w:val="18"/>
              </w:rPr>
              <w:t>Question</w:t>
            </w:r>
          </w:p>
        </w:tc>
        <w:tc>
          <w:tcPr>
            <w:tcW w:w="7020" w:type="dxa"/>
            <w:vAlign w:val="bottom"/>
          </w:tcPr>
          <w:p w14:paraId="21D56132" w14:textId="7DED74B0" w:rsidR="001F0B00" w:rsidRPr="00EC13E3" w:rsidRDefault="001F0B00" w:rsidP="00EC13E3">
            <w:pPr>
              <w:spacing w:afterLines="60" w:after="144"/>
              <w:ind w:left="0" w:firstLine="0"/>
              <w:jc w:val="center"/>
              <w:rPr>
                <w:rFonts w:ascii="Ubuntu" w:hAnsi="Ubuntu"/>
                <w:b/>
                <w:bCs/>
                <w:sz w:val="18"/>
                <w:szCs w:val="18"/>
              </w:rPr>
            </w:pPr>
            <w:r w:rsidRPr="00EC13E3">
              <w:rPr>
                <w:rFonts w:ascii="Ubuntu" w:hAnsi="Ubuntu"/>
                <w:b/>
                <w:bCs/>
                <w:sz w:val="18"/>
                <w:szCs w:val="18"/>
              </w:rPr>
              <w:t>Answer</w:t>
            </w:r>
          </w:p>
        </w:tc>
      </w:tr>
      <w:tr w:rsidR="001F0B00" w:rsidRPr="00EC13E3" w14:paraId="134D3129" w14:textId="77777777" w:rsidTr="001B7FB9">
        <w:tc>
          <w:tcPr>
            <w:tcW w:w="630" w:type="dxa"/>
          </w:tcPr>
          <w:p w14:paraId="69B651F0" w14:textId="46210AC8" w:rsidR="001F0B00" w:rsidRPr="00EC13E3" w:rsidRDefault="001F0B00" w:rsidP="00EC13E3">
            <w:pPr>
              <w:spacing w:afterLines="60" w:after="144"/>
              <w:ind w:left="0" w:firstLine="0"/>
              <w:jc w:val="center"/>
              <w:rPr>
                <w:rFonts w:ascii="Ubuntu" w:hAnsi="Ubuntu"/>
                <w:sz w:val="18"/>
                <w:szCs w:val="18"/>
              </w:rPr>
            </w:pPr>
            <w:r w:rsidRPr="00EC13E3">
              <w:rPr>
                <w:rFonts w:ascii="Ubuntu" w:hAnsi="Ubuntu"/>
                <w:sz w:val="18"/>
                <w:szCs w:val="18"/>
              </w:rPr>
              <w:t>1</w:t>
            </w:r>
          </w:p>
        </w:tc>
        <w:tc>
          <w:tcPr>
            <w:tcW w:w="5220" w:type="dxa"/>
          </w:tcPr>
          <w:p w14:paraId="127247C5" w14:textId="6B701936" w:rsidR="001F0B00" w:rsidRPr="00EC13E3" w:rsidRDefault="00100FF1" w:rsidP="00EC13E3">
            <w:pPr>
              <w:spacing w:afterLines="60" w:after="144"/>
              <w:ind w:left="0" w:firstLine="0"/>
              <w:rPr>
                <w:rFonts w:ascii="Ubuntu" w:hAnsi="Ubuntu"/>
                <w:sz w:val="18"/>
                <w:szCs w:val="18"/>
              </w:rPr>
            </w:pPr>
            <w:r w:rsidRPr="00EC13E3">
              <w:rPr>
                <w:rFonts w:ascii="Ubuntu" w:hAnsi="Ubuntu"/>
                <w:sz w:val="18"/>
                <w:szCs w:val="18"/>
              </w:rPr>
              <w:t>How will ABT and CRM feature in EZ-Link’s strategic business goals in the next 1 to 3 years?</w:t>
            </w:r>
          </w:p>
        </w:tc>
        <w:tc>
          <w:tcPr>
            <w:tcW w:w="7020" w:type="dxa"/>
          </w:tcPr>
          <w:p w14:paraId="5E054308" w14:textId="2D3E119C" w:rsidR="006B13F2" w:rsidRDefault="009A5F24" w:rsidP="006B13F2">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ABT &amp; CRM are viewed as core pillars </w:t>
            </w:r>
            <w:r w:rsidR="006B13F2">
              <w:rPr>
                <w:rFonts w:ascii="Ubuntu" w:hAnsi="Ubuntu"/>
                <w:sz w:val="18"/>
                <w:szCs w:val="18"/>
              </w:rPr>
              <w:t xml:space="preserve">and with the move from offline to online system, </w:t>
            </w:r>
            <w:ins w:id="0" w:author="Brian Chng (NCS)" w:date="2023-10-25T22:10:00Z">
              <w:r w:rsidR="001548FF">
                <w:rPr>
                  <w:rFonts w:ascii="Ubuntu" w:hAnsi="Ubuntu"/>
                  <w:sz w:val="18"/>
                  <w:szCs w:val="18"/>
                </w:rPr>
                <w:t>both systems are expected to</w:t>
              </w:r>
            </w:ins>
            <w:ins w:id="1" w:author="Brian Chng (NCS)" w:date="2023-10-25T22:11:00Z">
              <w:r w:rsidR="001548FF">
                <w:rPr>
                  <w:rFonts w:ascii="Ubuntu" w:hAnsi="Ubuntu"/>
                  <w:sz w:val="18"/>
                  <w:szCs w:val="18"/>
                </w:rPr>
                <w:t xml:space="preserve"> serve a </w:t>
              </w:r>
            </w:ins>
            <w:del w:id="2" w:author="Brian Chng (NCS)" w:date="2023-10-25T22:10:00Z">
              <w:r w:rsidR="006B13F2" w:rsidDel="001548FF">
                <w:rPr>
                  <w:rFonts w:ascii="Ubuntu" w:hAnsi="Ubuntu"/>
                  <w:sz w:val="18"/>
                  <w:szCs w:val="18"/>
                </w:rPr>
                <w:delText>any gaps will impact</w:delText>
              </w:r>
            </w:del>
            <w:r w:rsidR="006B13F2">
              <w:rPr>
                <w:rFonts w:ascii="Ubuntu" w:hAnsi="Ubuntu"/>
                <w:sz w:val="18"/>
                <w:szCs w:val="18"/>
              </w:rPr>
              <w:t xml:space="preserve"> large majority of Singaporeans – 2.7 – 2.8 million users </w:t>
            </w:r>
          </w:p>
          <w:p w14:paraId="0AB210F2" w14:textId="655C5315" w:rsidR="0012698E" w:rsidRDefault="0012698E" w:rsidP="006B13F2">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As ABT </w:t>
            </w:r>
            <w:ins w:id="3" w:author="Brian Chng (NCS)" w:date="2023-10-25T22:11:00Z">
              <w:r w:rsidR="000A08BB">
                <w:rPr>
                  <w:rFonts w:ascii="Ubuntu" w:hAnsi="Ubuntu"/>
                  <w:sz w:val="18"/>
                  <w:szCs w:val="18"/>
                </w:rPr>
                <w:t>information</w:t>
              </w:r>
            </w:ins>
            <w:del w:id="4" w:author="Brian Chng (NCS)" w:date="2023-10-25T22:11:00Z">
              <w:r w:rsidDel="000A08BB">
                <w:rPr>
                  <w:rFonts w:ascii="Ubuntu" w:hAnsi="Ubuntu"/>
                  <w:sz w:val="18"/>
                  <w:szCs w:val="18"/>
                </w:rPr>
                <w:delText>database</w:delText>
              </w:r>
            </w:del>
            <w:r>
              <w:rPr>
                <w:rFonts w:ascii="Ubuntu" w:hAnsi="Ubuntu"/>
                <w:sz w:val="18"/>
                <w:szCs w:val="18"/>
              </w:rPr>
              <w:t xml:space="preserve"> of users is stored in CRM, this would enable EZ-Link to develop products and services based on </w:t>
            </w:r>
            <w:ins w:id="5" w:author="Brian Chng (NCS)" w:date="2023-10-25T22:11:00Z">
              <w:r w:rsidR="000A08BB">
                <w:rPr>
                  <w:rFonts w:ascii="Ubuntu" w:hAnsi="Ubuntu"/>
                  <w:sz w:val="18"/>
                  <w:szCs w:val="18"/>
                </w:rPr>
                <w:t>the</w:t>
              </w:r>
            </w:ins>
            <w:del w:id="6" w:author="Brian Chng (NCS)" w:date="2023-10-25T22:11:00Z">
              <w:r w:rsidDel="000A08BB">
                <w:rPr>
                  <w:rFonts w:ascii="Ubuntu" w:hAnsi="Ubuntu"/>
                  <w:sz w:val="18"/>
                  <w:szCs w:val="18"/>
                </w:rPr>
                <w:delText>that</w:delText>
              </w:r>
            </w:del>
            <w:r>
              <w:rPr>
                <w:rFonts w:ascii="Ubuntu" w:hAnsi="Ubuntu"/>
                <w:sz w:val="18"/>
                <w:szCs w:val="18"/>
              </w:rPr>
              <w:t xml:space="preserve"> data</w:t>
            </w:r>
            <w:ins w:id="7" w:author="Brian Chng (NCS)" w:date="2023-10-25T22:11:00Z">
              <w:r w:rsidR="000A08BB">
                <w:rPr>
                  <w:rFonts w:ascii="Ubuntu" w:hAnsi="Ubuntu"/>
                  <w:sz w:val="18"/>
                  <w:szCs w:val="18"/>
                </w:rPr>
                <w:t xml:space="preserve"> to better serve the public commuters</w:t>
              </w:r>
            </w:ins>
            <w:r>
              <w:rPr>
                <w:rFonts w:ascii="Ubuntu" w:hAnsi="Ubuntu"/>
                <w:sz w:val="18"/>
                <w:szCs w:val="18"/>
              </w:rPr>
              <w:t xml:space="preserve"> </w:t>
            </w:r>
          </w:p>
          <w:p w14:paraId="7E237DB0" w14:textId="3493466A" w:rsidR="00593565" w:rsidRDefault="00D4013D" w:rsidP="006B13F2">
            <w:pPr>
              <w:pStyle w:val="ListParagraph"/>
              <w:numPr>
                <w:ilvl w:val="0"/>
                <w:numId w:val="2"/>
              </w:numPr>
              <w:spacing w:afterLines="60" w:after="144"/>
              <w:ind w:left="648"/>
              <w:rPr>
                <w:rFonts w:ascii="Ubuntu" w:hAnsi="Ubuntu"/>
                <w:sz w:val="18"/>
                <w:szCs w:val="18"/>
              </w:rPr>
            </w:pPr>
            <w:ins w:id="8" w:author="Brian Chng (NCS)" w:date="2023-10-25T22:11:00Z">
              <w:r>
                <w:rPr>
                  <w:rFonts w:ascii="Ubuntu" w:hAnsi="Ubuntu"/>
                  <w:sz w:val="18"/>
                  <w:szCs w:val="18"/>
                </w:rPr>
                <w:t>One of the s</w:t>
              </w:r>
            </w:ins>
            <w:del w:id="9" w:author="Brian Chng (NCS)" w:date="2023-10-25T22:11:00Z">
              <w:r w:rsidR="00593565" w:rsidDel="00D4013D">
                <w:rPr>
                  <w:rFonts w:ascii="Ubuntu" w:hAnsi="Ubuntu"/>
                  <w:sz w:val="18"/>
                  <w:szCs w:val="18"/>
                </w:rPr>
                <w:delText>S</w:delText>
              </w:r>
            </w:del>
            <w:r w:rsidR="00593565">
              <w:rPr>
                <w:rFonts w:ascii="Ubuntu" w:hAnsi="Ubuntu"/>
                <w:sz w:val="18"/>
                <w:szCs w:val="18"/>
              </w:rPr>
              <w:t xml:space="preserve">trategy for ABT is to transform interactions with users – from </w:t>
            </w:r>
            <w:del w:id="10" w:author="Brian Chng (NCS)" w:date="2023-10-25T22:12:00Z">
              <w:r w:rsidR="00593565" w:rsidDel="00D4013D">
                <w:rPr>
                  <w:rFonts w:ascii="Ubuntu" w:hAnsi="Ubuntu"/>
                  <w:sz w:val="18"/>
                  <w:szCs w:val="18"/>
                </w:rPr>
                <w:delText xml:space="preserve">just </w:delText>
              </w:r>
            </w:del>
            <w:r w:rsidR="00593565">
              <w:rPr>
                <w:rFonts w:ascii="Ubuntu" w:hAnsi="Ubuntu"/>
                <w:sz w:val="18"/>
                <w:szCs w:val="18"/>
              </w:rPr>
              <w:t>payments to an ecosystem of services (e-commerce, rewards, merchants</w:t>
            </w:r>
            <w:r w:rsidR="005F7994">
              <w:rPr>
                <w:rFonts w:ascii="Ubuntu" w:hAnsi="Ubuntu"/>
                <w:sz w:val="18"/>
                <w:szCs w:val="18"/>
              </w:rPr>
              <w:t>, microservices)</w:t>
            </w:r>
          </w:p>
          <w:p w14:paraId="45381367" w14:textId="55844601" w:rsidR="00193343" w:rsidRPr="006B13F2" w:rsidRDefault="00193343" w:rsidP="006B13F2">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Immediate </w:t>
            </w:r>
            <w:ins w:id="11" w:author="Brian Chng (NCS)" w:date="2023-10-25T22:12:00Z">
              <w:r w:rsidR="00D4013D">
                <w:rPr>
                  <w:rFonts w:ascii="Ubuntu" w:hAnsi="Ubuntu"/>
                  <w:sz w:val="18"/>
                  <w:szCs w:val="18"/>
                </w:rPr>
                <w:t xml:space="preserve">and short term </w:t>
              </w:r>
            </w:ins>
            <w:r>
              <w:rPr>
                <w:rFonts w:ascii="Ubuntu" w:hAnsi="Ubuntu"/>
                <w:sz w:val="18"/>
                <w:szCs w:val="18"/>
              </w:rPr>
              <w:t xml:space="preserve">goals: Resiliency of systems – Security &amp; Operational </w:t>
            </w:r>
          </w:p>
        </w:tc>
      </w:tr>
      <w:tr w:rsidR="001F0B00" w:rsidRPr="00EC13E3" w14:paraId="198D5B03" w14:textId="77777777" w:rsidTr="001B7FB9">
        <w:tc>
          <w:tcPr>
            <w:tcW w:w="630" w:type="dxa"/>
          </w:tcPr>
          <w:p w14:paraId="1363A419" w14:textId="7CA77012" w:rsidR="001F0B00" w:rsidRPr="00EC13E3" w:rsidRDefault="001F0B00" w:rsidP="00EC13E3">
            <w:pPr>
              <w:spacing w:afterLines="60" w:after="144"/>
              <w:ind w:left="0" w:firstLine="0"/>
              <w:jc w:val="center"/>
              <w:rPr>
                <w:rFonts w:ascii="Ubuntu" w:hAnsi="Ubuntu"/>
                <w:sz w:val="18"/>
                <w:szCs w:val="18"/>
              </w:rPr>
            </w:pPr>
            <w:r w:rsidRPr="00EC13E3">
              <w:rPr>
                <w:rFonts w:ascii="Ubuntu" w:hAnsi="Ubuntu"/>
                <w:sz w:val="18"/>
                <w:szCs w:val="18"/>
              </w:rPr>
              <w:t>2</w:t>
            </w:r>
          </w:p>
        </w:tc>
        <w:tc>
          <w:tcPr>
            <w:tcW w:w="5220" w:type="dxa"/>
          </w:tcPr>
          <w:p w14:paraId="709B2161" w14:textId="2DC32A44" w:rsidR="001F0B00" w:rsidRPr="00EC13E3" w:rsidRDefault="00B85F7D" w:rsidP="00EC13E3">
            <w:pPr>
              <w:spacing w:afterLines="60" w:after="144"/>
              <w:ind w:left="0" w:firstLine="0"/>
              <w:rPr>
                <w:rFonts w:ascii="Ubuntu" w:hAnsi="Ubuntu"/>
                <w:sz w:val="18"/>
                <w:szCs w:val="18"/>
              </w:rPr>
            </w:pPr>
            <w:r w:rsidRPr="00EC13E3">
              <w:rPr>
                <w:rFonts w:ascii="Ubuntu" w:hAnsi="Ubuntu"/>
                <w:sz w:val="18"/>
                <w:szCs w:val="18"/>
              </w:rPr>
              <w:t>What are the current short and mid-term goals or milestones that have been planned for EZ-Link’s business where ABT and CRM are involved in these milestones?</w:t>
            </w:r>
          </w:p>
        </w:tc>
        <w:tc>
          <w:tcPr>
            <w:tcW w:w="7020" w:type="dxa"/>
          </w:tcPr>
          <w:p w14:paraId="36F60027" w14:textId="77777777" w:rsidR="001F0B00" w:rsidRDefault="00182027" w:rsidP="00182027">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Today: 50-50 split of users on ABT &amp; CBT </w:t>
            </w:r>
          </w:p>
          <w:p w14:paraId="6D9256F1" w14:textId="19F5DAE8" w:rsidR="00182027" w:rsidRDefault="00182027" w:rsidP="00182027">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2024: 100% </w:t>
            </w:r>
            <w:r w:rsidR="002B22F1">
              <w:rPr>
                <w:rFonts w:ascii="Ubuntu" w:hAnsi="Ubuntu"/>
                <w:sz w:val="18"/>
                <w:szCs w:val="18"/>
              </w:rPr>
              <w:t xml:space="preserve">ABT for adult users </w:t>
            </w:r>
            <w:ins w:id="12" w:author="Brian Chng (NCS)" w:date="2023-10-25T22:14:00Z">
              <w:r w:rsidR="003F53C0">
                <w:rPr>
                  <w:rFonts w:ascii="Ubuntu" w:hAnsi="Ubuntu"/>
                  <w:sz w:val="18"/>
                  <w:szCs w:val="18"/>
                </w:rPr>
                <w:t>and CBT will be phased out</w:t>
              </w:r>
            </w:ins>
          </w:p>
          <w:p w14:paraId="0A5C7F53" w14:textId="40465B52" w:rsidR="002B22F1" w:rsidRPr="002B22F1" w:rsidRDefault="002B22F1" w:rsidP="002B22F1">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2030: 100% ABT for concession pass holders </w:t>
            </w:r>
          </w:p>
        </w:tc>
      </w:tr>
      <w:tr w:rsidR="001F0B00" w:rsidRPr="00EC13E3" w14:paraId="1B9A9382" w14:textId="77777777" w:rsidTr="001B7FB9">
        <w:tc>
          <w:tcPr>
            <w:tcW w:w="630" w:type="dxa"/>
          </w:tcPr>
          <w:p w14:paraId="5EE93CFB" w14:textId="3E836570" w:rsidR="001F0B00" w:rsidRPr="00EC13E3" w:rsidRDefault="001F0B00" w:rsidP="00EC13E3">
            <w:pPr>
              <w:spacing w:afterLines="60" w:after="144"/>
              <w:ind w:left="0" w:firstLine="0"/>
              <w:jc w:val="center"/>
              <w:rPr>
                <w:rFonts w:ascii="Ubuntu" w:hAnsi="Ubuntu"/>
                <w:sz w:val="18"/>
                <w:szCs w:val="18"/>
              </w:rPr>
            </w:pPr>
            <w:r w:rsidRPr="00EC13E3">
              <w:rPr>
                <w:rFonts w:ascii="Ubuntu" w:hAnsi="Ubuntu"/>
                <w:sz w:val="18"/>
                <w:szCs w:val="18"/>
              </w:rPr>
              <w:t>3</w:t>
            </w:r>
          </w:p>
        </w:tc>
        <w:tc>
          <w:tcPr>
            <w:tcW w:w="5220" w:type="dxa"/>
          </w:tcPr>
          <w:p w14:paraId="415F90A2" w14:textId="77777777" w:rsidR="001F0B00" w:rsidRDefault="008C035B" w:rsidP="00EC13E3">
            <w:pPr>
              <w:spacing w:afterLines="60" w:after="144"/>
              <w:ind w:left="0" w:firstLine="0"/>
              <w:rPr>
                <w:rFonts w:ascii="Ubuntu" w:hAnsi="Ubuntu"/>
                <w:sz w:val="18"/>
                <w:szCs w:val="18"/>
              </w:rPr>
            </w:pPr>
            <w:r w:rsidRPr="00EC13E3">
              <w:rPr>
                <w:rFonts w:ascii="Ubuntu" w:hAnsi="Ubuntu"/>
                <w:sz w:val="18"/>
                <w:szCs w:val="18"/>
              </w:rPr>
              <w:t>From 1 – 5, 5 being the best, how would you rate your IT teams’ technical skills &amp; competencies in managing &amp; supporting the ABT &amp; CRM systems?</w:t>
            </w:r>
          </w:p>
          <w:p w14:paraId="34D5608C" w14:textId="1C61BD4A" w:rsidR="00427EEE" w:rsidRPr="00EC13E3" w:rsidRDefault="00427EEE" w:rsidP="00EC13E3">
            <w:pPr>
              <w:spacing w:afterLines="60" w:after="144"/>
              <w:ind w:left="0" w:firstLine="0"/>
              <w:rPr>
                <w:rFonts w:ascii="Ubuntu" w:hAnsi="Ubuntu"/>
                <w:sz w:val="18"/>
                <w:szCs w:val="18"/>
              </w:rPr>
            </w:pPr>
            <w:r w:rsidRPr="00427EEE">
              <w:rPr>
                <w:rFonts w:ascii="Ubuntu" w:hAnsi="Ubuntu"/>
                <w:sz w:val="18"/>
                <w:szCs w:val="18"/>
              </w:rPr>
              <w:t>From 1 – 5, 5 being the best, how would you assess your IT teams’ ability to adapt to changing circumstances and solve issues/incidents related to ABT and CRM systems?</w:t>
            </w:r>
          </w:p>
        </w:tc>
        <w:tc>
          <w:tcPr>
            <w:tcW w:w="7020" w:type="dxa"/>
          </w:tcPr>
          <w:p w14:paraId="31928286" w14:textId="72A90355" w:rsidR="001F0B00" w:rsidRPr="00F9666E" w:rsidRDefault="002B22F1" w:rsidP="002B22F1">
            <w:pPr>
              <w:pStyle w:val="ListParagraph"/>
              <w:numPr>
                <w:ilvl w:val="0"/>
                <w:numId w:val="2"/>
              </w:numPr>
              <w:spacing w:afterLines="60" w:after="144"/>
              <w:ind w:left="648"/>
              <w:rPr>
                <w:rFonts w:ascii="Ubuntu" w:hAnsi="Ubuntu"/>
                <w:sz w:val="18"/>
                <w:szCs w:val="18"/>
                <w:highlight w:val="yellow"/>
              </w:rPr>
            </w:pPr>
            <w:r w:rsidRPr="00F9666E">
              <w:rPr>
                <w:rFonts w:ascii="Ubuntu" w:hAnsi="Ubuntu"/>
                <w:sz w:val="18"/>
                <w:szCs w:val="18"/>
                <w:highlight w:val="yellow"/>
              </w:rPr>
              <w:t xml:space="preserve">CRM managed by </w:t>
            </w:r>
            <w:ins w:id="13" w:author="Brian Chng (NCS)" w:date="2023-10-25T22:14:00Z">
              <w:r w:rsidR="001C6926">
                <w:rPr>
                  <w:rFonts w:ascii="Ubuntu" w:hAnsi="Ubuntu"/>
                  <w:sz w:val="18"/>
                  <w:szCs w:val="18"/>
                  <w:highlight w:val="yellow"/>
                </w:rPr>
                <w:t>Ave</w:t>
              </w:r>
            </w:ins>
            <w:del w:id="14" w:author="Brian Chng (NCS)" w:date="2023-10-25T22:14:00Z">
              <w:r w:rsidR="007E4FCB" w:rsidRPr="00F9666E" w:rsidDel="001C6926">
                <w:rPr>
                  <w:rFonts w:ascii="Ubuntu" w:hAnsi="Ubuntu"/>
                  <w:sz w:val="18"/>
                  <w:szCs w:val="18"/>
                  <w:highlight w:val="yellow"/>
                </w:rPr>
                <w:delText xml:space="preserve">F </w:delText>
              </w:r>
            </w:del>
            <w:r w:rsidR="007E4FCB" w:rsidRPr="00F9666E">
              <w:rPr>
                <w:rFonts w:ascii="Ubuntu" w:hAnsi="Ubuntu"/>
                <w:sz w:val="18"/>
                <w:szCs w:val="18"/>
                <w:highlight w:val="yellow"/>
              </w:rPr>
              <w:t>Point</w:t>
            </w:r>
            <w:r w:rsidR="00850F8B" w:rsidRPr="00F9666E">
              <w:rPr>
                <w:rFonts w:ascii="Ubuntu" w:hAnsi="Ubuntu"/>
                <w:sz w:val="18"/>
                <w:szCs w:val="18"/>
                <w:highlight w:val="yellow"/>
              </w:rPr>
              <w:t xml:space="preserve"> – 5-year contract </w:t>
            </w:r>
          </w:p>
          <w:p w14:paraId="31E8A7D8" w14:textId="77777777" w:rsidR="00850F8B" w:rsidRDefault="00850F8B" w:rsidP="002B22F1">
            <w:pPr>
              <w:pStyle w:val="ListParagraph"/>
              <w:numPr>
                <w:ilvl w:val="0"/>
                <w:numId w:val="2"/>
              </w:numPr>
              <w:spacing w:afterLines="60" w:after="144"/>
              <w:ind w:left="648"/>
              <w:rPr>
                <w:rFonts w:ascii="Ubuntu" w:hAnsi="Ubuntu"/>
                <w:sz w:val="18"/>
                <w:szCs w:val="18"/>
              </w:rPr>
            </w:pPr>
            <w:r>
              <w:rPr>
                <w:rFonts w:ascii="Ubuntu" w:hAnsi="Ubuntu"/>
                <w:sz w:val="18"/>
                <w:szCs w:val="18"/>
              </w:rPr>
              <w:t>ABT is heavily reliant &amp; dependent on CRM</w:t>
            </w:r>
          </w:p>
          <w:p w14:paraId="14EEF2D3" w14:textId="77777777" w:rsidR="00D87082" w:rsidRDefault="00850F8B" w:rsidP="002B22F1">
            <w:pPr>
              <w:pStyle w:val="ListParagraph"/>
              <w:numPr>
                <w:ilvl w:val="0"/>
                <w:numId w:val="2"/>
              </w:numPr>
              <w:spacing w:afterLines="60" w:after="144"/>
              <w:ind w:left="648"/>
              <w:rPr>
                <w:rFonts w:ascii="Ubuntu" w:hAnsi="Ubuntu"/>
                <w:sz w:val="18"/>
                <w:szCs w:val="18"/>
              </w:rPr>
            </w:pPr>
            <w:r>
              <w:rPr>
                <w:rFonts w:ascii="Ubuntu" w:hAnsi="Ubuntu"/>
                <w:sz w:val="18"/>
                <w:szCs w:val="18"/>
              </w:rPr>
              <w:t>IT Ops: 2/5</w:t>
            </w:r>
          </w:p>
          <w:p w14:paraId="16BF8A76" w14:textId="300ED49E" w:rsidR="00850F8B" w:rsidRDefault="001A5D3A" w:rsidP="00D87082">
            <w:pPr>
              <w:pStyle w:val="ListParagraph"/>
              <w:numPr>
                <w:ilvl w:val="1"/>
                <w:numId w:val="2"/>
              </w:numPr>
              <w:spacing w:afterLines="60" w:after="144"/>
              <w:ind w:left="1368"/>
              <w:rPr>
                <w:rFonts w:ascii="Ubuntu" w:hAnsi="Ubuntu"/>
                <w:sz w:val="18"/>
                <w:szCs w:val="18"/>
              </w:rPr>
            </w:pPr>
            <w:r>
              <w:rPr>
                <w:rFonts w:ascii="Ubuntu" w:hAnsi="Ubuntu"/>
                <w:sz w:val="18"/>
                <w:szCs w:val="18"/>
              </w:rPr>
              <w:t>P</w:t>
            </w:r>
            <w:r w:rsidR="00D87082">
              <w:rPr>
                <w:rFonts w:ascii="Ubuntu" w:hAnsi="Ubuntu"/>
                <w:sz w:val="18"/>
                <w:szCs w:val="18"/>
              </w:rPr>
              <w:t xml:space="preserve">otential resistance to upskill, lack of resources </w:t>
            </w:r>
            <w:r>
              <w:rPr>
                <w:rFonts w:ascii="Ubuntu" w:hAnsi="Ubuntu"/>
                <w:sz w:val="18"/>
                <w:szCs w:val="18"/>
              </w:rPr>
              <w:t xml:space="preserve">&amp; leadership capability </w:t>
            </w:r>
          </w:p>
          <w:p w14:paraId="6FD75794" w14:textId="01C03D62" w:rsidR="00E3634B" w:rsidRDefault="00E3634B" w:rsidP="00D87082">
            <w:pPr>
              <w:pStyle w:val="ListParagraph"/>
              <w:numPr>
                <w:ilvl w:val="1"/>
                <w:numId w:val="2"/>
              </w:numPr>
              <w:spacing w:afterLines="60" w:after="144"/>
              <w:ind w:left="1368"/>
              <w:rPr>
                <w:rFonts w:ascii="Ubuntu" w:hAnsi="Ubuntu"/>
                <w:sz w:val="18"/>
                <w:szCs w:val="18"/>
              </w:rPr>
            </w:pPr>
            <w:r>
              <w:rPr>
                <w:rFonts w:ascii="Ubuntu" w:hAnsi="Ubuntu"/>
                <w:sz w:val="18"/>
                <w:szCs w:val="18"/>
              </w:rPr>
              <w:t>Playing catch up with TDG</w:t>
            </w:r>
          </w:p>
          <w:p w14:paraId="38C2A6FC" w14:textId="6D28E0C9" w:rsidR="001A5D3A" w:rsidRPr="001A5D3A" w:rsidRDefault="000C13DB" w:rsidP="001A5D3A">
            <w:pPr>
              <w:pStyle w:val="ListParagraph"/>
              <w:numPr>
                <w:ilvl w:val="1"/>
                <w:numId w:val="2"/>
              </w:numPr>
              <w:spacing w:afterLines="60" w:after="144"/>
              <w:ind w:left="1368"/>
              <w:rPr>
                <w:rFonts w:ascii="Ubuntu" w:hAnsi="Ubuntu"/>
                <w:sz w:val="18"/>
                <w:szCs w:val="18"/>
              </w:rPr>
            </w:pPr>
            <w:r>
              <w:rPr>
                <w:rFonts w:ascii="Ubuntu" w:hAnsi="Ubuntu"/>
                <w:sz w:val="18"/>
                <w:szCs w:val="18"/>
              </w:rPr>
              <w:t xml:space="preserve">Although reactive, have implemented enhanced monitoring measures after past incidents </w:t>
            </w:r>
          </w:p>
          <w:p w14:paraId="5588231C" w14:textId="77777777" w:rsidR="00850F8B" w:rsidRDefault="00850F8B" w:rsidP="002B22F1">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TDG: 4/5 </w:t>
            </w:r>
          </w:p>
          <w:p w14:paraId="78E59BE5" w14:textId="2DAE45DA" w:rsidR="000C13DB" w:rsidRPr="002B22F1" w:rsidRDefault="00AB6CED" w:rsidP="000C13DB">
            <w:pPr>
              <w:pStyle w:val="ListParagraph"/>
              <w:numPr>
                <w:ilvl w:val="1"/>
                <w:numId w:val="2"/>
              </w:numPr>
              <w:spacing w:afterLines="60" w:after="144"/>
              <w:rPr>
                <w:rFonts w:ascii="Ubuntu" w:hAnsi="Ubuntu"/>
                <w:sz w:val="18"/>
                <w:szCs w:val="18"/>
              </w:rPr>
            </w:pPr>
            <w:r>
              <w:rPr>
                <w:rFonts w:ascii="Ubuntu" w:hAnsi="Ubuntu"/>
                <w:sz w:val="18"/>
                <w:szCs w:val="18"/>
              </w:rPr>
              <w:t>Generally doing a good job, but u</w:t>
            </w:r>
            <w:r w:rsidR="001A5D3A">
              <w:rPr>
                <w:rFonts w:ascii="Ubuntu" w:hAnsi="Ubuntu"/>
                <w:sz w:val="18"/>
                <w:szCs w:val="18"/>
              </w:rPr>
              <w:t>nsure of what they do not know.</w:t>
            </w:r>
          </w:p>
        </w:tc>
      </w:tr>
      <w:tr w:rsidR="001F0B00" w:rsidRPr="00EC13E3" w14:paraId="2C6123A4" w14:textId="77777777" w:rsidTr="001B7FB9">
        <w:tc>
          <w:tcPr>
            <w:tcW w:w="630" w:type="dxa"/>
          </w:tcPr>
          <w:p w14:paraId="04DE81F9" w14:textId="050893BC" w:rsidR="001F0B00" w:rsidRPr="00EC13E3" w:rsidRDefault="002649C0" w:rsidP="00EC13E3">
            <w:pPr>
              <w:spacing w:afterLines="60" w:after="144"/>
              <w:ind w:left="0" w:firstLine="0"/>
              <w:jc w:val="center"/>
              <w:rPr>
                <w:rFonts w:ascii="Ubuntu" w:hAnsi="Ubuntu"/>
                <w:sz w:val="18"/>
                <w:szCs w:val="18"/>
              </w:rPr>
            </w:pPr>
            <w:r>
              <w:rPr>
                <w:rFonts w:ascii="Ubuntu" w:hAnsi="Ubuntu"/>
                <w:sz w:val="18"/>
                <w:szCs w:val="18"/>
              </w:rPr>
              <w:t>4</w:t>
            </w:r>
          </w:p>
        </w:tc>
        <w:tc>
          <w:tcPr>
            <w:tcW w:w="5220" w:type="dxa"/>
          </w:tcPr>
          <w:p w14:paraId="672CEA72" w14:textId="161D821E" w:rsidR="001F0B00" w:rsidRPr="00EC13E3" w:rsidRDefault="008C035B" w:rsidP="00EC13E3">
            <w:pPr>
              <w:spacing w:afterLines="60" w:after="144"/>
              <w:ind w:left="0" w:firstLine="0"/>
              <w:rPr>
                <w:rFonts w:ascii="Ubuntu" w:hAnsi="Ubuntu"/>
                <w:sz w:val="18"/>
                <w:szCs w:val="18"/>
              </w:rPr>
            </w:pPr>
            <w:r w:rsidRPr="00EC13E3">
              <w:rPr>
                <w:rFonts w:ascii="Ubuntu" w:hAnsi="Ubuntu"/>
                <w:sz w:val="18"/>
                <w:szCs w:val="18"/>
              </w:rPr>
              <w:t>From 1 – 5, 5 being the best, how would you assess your IT teams’ collaboration across the organisation to manage and respond to issues or incidents related to ABT and CRM systems?</w:t>
            </w:r>
          </w:p>
        </w:tc>
        <w:tc>
          <w:tcPr>
            <w:tcW w:w="7020" w:type="dxa"/>
          </w:tcPr>
          <w:p w14:paraId="7C95E89E" w14:textId="492D641D" w:rsidR="00392CEE" w:rsidRDefault="00392CEE" w:rsidP="00392CEE">
            <w:pPr>
              <w:pStyle w:val="ListParagraph"/>
              <w:numPr>
                <w:ilvl w:val="0"/>
                <w:numId w:val="2"/>
              </w:numPr>
              <w:spacing w:afterLines="60" w:after="144"/>
              <w:ind w:left="648"/>
              <w:rPr>
                <w:rFonts w:ascii="Ubuntu" w:hAnsi="Ubuntu"/>
                <w:sz w:val="18"/>
                <w:szCs w:val="18"/>
              </w:rPr>
            </w:pPr>
            <w:r>
              <w:rPr>
                <w:rFonts w:ascii="Ubuntu" w:hAnsi="Ubuntu"/>
                <w:sz w:val="18"/>
                <w:szCs w:val="18"/>
              </w:rPr>
              <w:t>Low 3/5</w:t>
            </w:r>
          </w:p>
          <w:p w14:paraId="13D8C48C" w14:textId="4512A4FD" w:rsidR="00392CEE" w:rsidRDefault="007775C9" w:rsidP="00392CEE">
            <w:pPr>
              <w:pStyle w:val="ListParagraph"/>
              <w:numPr>
                <w:ilvl w:val="0"/>
                <w:numId w:val="2"/>
              </w:numPr>
              <w:spacing w:afterLines="60" w:after="144"/>
              <w:ind w:left="648"/>
              <w:rPr>
                <w:rFonts w:ascii="Ubuntu" w:hAnsi="Ubuntu"/>
                <w:sz w:val="18"/>
                <w:szCs w:val="18"/>
              </w:rPr>
            </w:pPr>
            <w:ins w:id="15" w:author="Brian Chng (NCS)" w:date="2023-10-25T22:16:00Z">
              <w:r>
                <w:rPr>
                  <w:rFonts w:ascii="Ubuntu" w:hAnsi="Ubuntu"/>
                  <w:sz w:val="18"/>
                  <w:szCs w:val="18"/>
                </w:rPr>
                <w:t>Cohesiveness can be improved</w:t>
              </w:r>
              <w:r w:rsidR="00D77AE5">
                <w:rPr>
                  <w:rFonts w:ascii="Ubuntu" w:hAnsi="Ubuntu"/>
                  <w:sz w:val="18"/>
                  <w:szCs w:val="18"/>
                </w:rPr>
                <w:t xml:space="preserve"> across TDG and Infra teams especially when it comes to resolving issues</w:t>
              </w:r>
            </w:ins>
            <w:del w:id="16" w:author="Brian Chng (NCS)" w:date="2023-10-25T22:16:00Z">
              <w:r w:rsidR="00392CEE" w:rsidDel="007775C9">
                <w:rPr>
                  <w:rFonts w:ascii="Ubuntu" w:hAnsi="Ubuntu"/>
                  <w:sz w:val="18"/>
                  <w:szCs w:val="18"/>
                </w:rPr>
                <w:delText>Finger pointing &amp; shielding of team</w:delText>
              </w:r>
            </w:del>
          </w:p>
          <w:p w14:paraId="1C69514C" w14:textId="39A1376F" w:rsidR="00763350" w:rsidRDefault="00763350" w:rsidP="00763350">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PMO has stepped in to serve as a neutral party during </w:t>
            </w:r>
            <w:del w:id="17" w:author="Brian Chng (NCS)" w:date="2023-10-25T22:17:00Z">
              <w:r w:rsidDel="00187072">
                <w:rPr>
                  <w:rFonts w:ascii="Ubuntu" w:hAnsi="Ubuntu"/>
                  <w:sz w:val="18"/>
                  <w:szCs w:val="18"/>
                </w:rPr>
                <w:delText xml:space="preserve">these </w:delText>
              </w:r>
            </w:del>
            <w:r>
              <w:rPr>
                <w:rFonts w:ascii="Ubuntu" w:hAnsi="Ubuntu"/>
                <w:sz w:val="18"/>
                <w:szCs w:val="18"/>
              </w:rPr>
              <w:t>discussions</w:t>
            </w:r>
            <w:ins w:id="18" w:author="Brian Chng (NCS)" w:date="2023-10-25T22:17:00Z">
              <w:r w:rsidR="00187072">
                <w:rPr>
                  <w:rFonts w:ascii="Ubuntu" w:hAnsi="Ubuntu"/>
                  <w:sz w:val="18"/>
                  <w:szCs w:val="18"/>
                </w:rPr>
                <w:t xml:space="preserve"> where both TDG and Infra have different view points</w:t>
              </w:r>
            </w:ins>
          </w:p>
          <w:p w14:paraId="412B1212" w14:textId="6136B0ED" w:rsidR="001F0B00" w:rsidRPr="00057DBE" w:rsidRDefault="00763350" w:rsidP="00057DBE">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EZ-Link currently working in an agile manner, but </w:t>
            </w:r>
            <w:r w:rsidR="00057DBE">
              <w:rPr>
                <w:rFonts w:ascii="Ubuntu" w:hAnsi="Ubuntu"/>
                <w:sz w:val="18"/>
                <w:szCs w:val="18"/>
              </w:rPr>
              <w:t>are inhibited by many protocols by IT Ops team (e.g., IT Ops unable to provide TDG with access even though there is a requirement for fast deployment)</w:t>
            </w:r>
          </w:p>
        </w:tc>
      </w:tr>
      <w:tr w:rsidR="001F0B00" w:rsidRPr="00EC13E3" w14:paraId="156D8334" w14:textId="77777777" w:rsidTr="001B7FB9">
        <w:tc>
          <w:tcPr>
            <w:tcW w:w="630" w:type="dxa"/>
          </w:tcPr>
          <w:p w14:paraId="25A12205" w14:textId="7F90C966" w:rsidR="001F0B00" w:rsidRPr="00EC13E3" w:rsidRDefault="002649C0" w:rsidP="00EC13E3">
            <w:pPr>
              <w:spacing w:afterLines="60" w:after="144"/>
              <w:ind w:left="0" w:firstLine="0"/>
              <w:jc w:val="center"/>
              <w:rPr>
                <w:rFonts w:ascii="Ubuntu" w:hAnsi="Ubuntu"/>
                <w:sz w:val="18"/>
                <w:szCs w:val="18"/>
              </w:rPr>
            </w:pPr>
            <w:r>
              <w:rPr>
                <w:rFonts w:ascii="Ubuntu" w:hAnsi="Ubuntu"/>
                <w:sz w:val="18"/>
                <w:szCs w:val="18"/>
              </w:rPr>
              <w:t>5</w:t>
            </w:r>
          </w:p>
        </w:tc>
        <w:tc>
          <w:tcPr>
            <w:tcW w:w="5220" w:type="dxa"/>
          </w:tcPr>
          <w:p w14:paraId="18F70AD1" w14:textId="77777777" w:rsidR="001F0B00" w:rsidRDefault="00962AE3" w:rsidP="00EC13E3">
            <w:pPr>
              <w:spacing w:afterLines="60" w:after="144"/>
              <w:ind w:left="0" w:firstLine="0"/>
              <w:rPr>
                <w:rFonts w:ascii="Ubuntu" w:hAnsi="Ubuntu"/>
                <w:sz w:val="18"/>
                <w:szCs w:val="18"/>
              </w:rPr>
            </w:pPr>
            <w:r w:rsidRPr="00EC13E3">
              <w:rPr>
                <w:rFonts w:ascii="Ubuntu" w:hAnsi="Ubuntu"/>
                <w:sz w:val="18"/>
                <w:szCs w:val="18"/>
              </w:rPr>
              <w:t>From 1 – 5, 5 being the best, how would you rate the current maturity of your processes for managing ABT &amp; CRM systems?</w:t>
            </w:r>
          </w:p>
          <w:p w14:paraId="31A2F2AF" w14:textId="6A1EC2E0" w:rsidR="002119FA" w:rsidRPr="00EC13E3" w:rsidRDefault="002119FA" w:rsidP="00EC13E3">
            <w:pPr>
              <w:spacing w:afterLines="60" w:after="144"/>
              <w:ind w:left="0" w:firstLine="0"/>
              <w:rPr>
                <w:rFonts w:ascii="Ubuntu" w:hAnsi="Ubuntu"/>
                <w:sz w:val="18"/>
                <w:szCs w:val="18"/>
              </w:rPr>
            </w:pPr>
            <w:r w:rsidRPr="002119FA">
              <w:rPr>
                <w:rFonts w:ascii="Ubuntu" w:hAnsi="Ubuntu"/>
                <w:sz w:val="18"/>
                <w:szCs w:val="18"/>
              </w:rPr>
              <w:t>From 1 – 5, 5 being the best, how would you assess controls and risk management based on the level of oversight and governance in place for ABT and CRM systems?</w:t>
            </w:r>
          </w:p>
        </w:tc>
        <w:tc>
          <w:tcPr>
            <w:tcW w:w="7020" w:type="dxa"/>
          </w:tcPr>
          <w:p w14:paraId="49389E28" w14:textId="77777777" w:rsidR="00A67B56" w:rsidRDefault="00A67B56" w:rsidP="00A67B56">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Overall 3/5 </w:t>
            </w:r>
          </w:p>
          <w:p w14:paraId="7BF404F3" w14:textId="77777777" w:rsidR="00A67B56" w:rsidRDefault="00A67B56" w:rsidP="00A67B56">
            <w:pPr>
              <w:pStyle w:val="ListParagraph"/>
              <w:numPr>
                <w:ilvl w:val="0"/>
                <w:numId w:val="2"/>
              </w:numPr>
              <w:spacing w:afterLines="60" w:after="144"/>
              <w:ind w:left="648"/>
              <w:rPr>
                <w:rFonts w:ascii="Ubuntu" w:hAnsi="Ubuntu"/>
                <w:sz w:val="18"/>
                <w:szCs w:val="18"/>
              </w:rPr>
            </w:pPr>
            <w:r>
              <w:rPr>
                <w:rFonts w:ascii="Ubuntu" w:hAnsi="Ubuntu"/>
                <w:sz w:val="18"/>
                <w:szCs w:val="18"/>
              </w:rPr>
              <w:t>Incident management is good</w:t>
            </w:r>
            <w:r w:rsidR="00CF6353">
              <w:rPr>
                <w:rFonts w:ascii="Ubuntu" w:hAnsi="Ubuntu"/>
                <w:sz w:val="18"/>
                <w:szCs w:val="18"/>
              </w:rPr>
              <w:t xml:space="preserve"> – retrospective process after each incident </w:t>
            </w:r>
            <w:r w:rsidR="00543057">
              <w:rPr>
                <w:rFonts w:ascii="Ubuntu" w:hAnsi="Ubuntu"/>
                <w:sz w:val="18"/>
                <w:szCs w:val="18"/>
              </w:rPr>
              <w:t xml:space="preserve">(documentation of what happened, good and bad points, areas for improvement, root cause &amp; resolution) </w:t>
            </w:r>
          </w:p>
          <w:p w14:paraId="6905D983" w14:textId="00E7F113" w:rsidR="0075723D" w:rsidRDefault="0075723D" w:rsidP="0075723D">
            <w:pPr>
              <w:pStyle w:val="ListParagraph"/>
              <w:numPr>
                <w:ilvl w:val="1"/>
                <w:numId w:val="2"/>
              </w:numPr>
              <w:spacing w:afterLines="60" w:after="144"/>
              <w:rPr>
                <w:rFonts w:ascii="Ubuntu" w:hAnsi="Ubuntu"/>
                <w:sz w:val="18"/>
                <w:szCs w:val="18"/>
              </w:rPr>
            </w:pPr>
            <w:r>
              <w:rPr>
                <w:rFonts w:ascii="Ubuntu" w:hAnsi="Ubuntu"/>
                <w:sz w:val="18"/>
                <w:szCs w:val="18"/>
              </w:rPr>
              <w:t xml:space="preserve">Yearly review of process </w:t>
            </w:r>
          </w:p>
          <w:p w14:paraId="2BD62FA9" w14:textId="77777777" w:rsidR="00543057" w:rsidRDefault="0075723D" w:rsidP="00A67B56">
            <w:pPr>
              <w:pStyle w:val="ListParagraph"/>
              <w:numPr>
                <w:ilvl w:val="0"/>
                <w:numId w:val="2"/>
              </w:numPr>
              <w:spacing w:afterLines="60" w:after="144"/>
              <w:ind w:left="648"/>
              <w:rPr>
                <w:rFonts w:ascii="Ubuntu" w:hAnsi="Ubuntu"/>
                <w:sz w:val="18"/>
                <w:szCs w:val="18"/>
              </w:rPr>
            </w:pPr>
            <w:r>
              <w:rPr>
                <w:rFonts w:ascii="Ubuntu" w:hAnsi="Ubuntu"/>
                <w:sz w:val="18"/>
                <w:szCs w:val="18"/>
              </w:rPr>
              <w:t xml:space="preserve">Change management </w:t>
            </w:r>
            <w:r w:rsidR="001A194E">
              <w:rPr>
                <w:rFonts w:ascii="Ubuntu" w:hAnsi="Ubuntu"/>
                <w:sz w:val="18"/>
                <w:szCs w:val="18"/>
              </w:rPr>
              <w:t>(proper risk reviews &amp; governance, not only design) is poor</w:t>
            </w:r>
          </w:p>
          <w:p w14:paraId="32CA187B" w14:textId="77777777" w:rsidR="001A194E" w:rsidRDefault="001A194E" w:rsidP="001A194E">
            <w:pPr>
              <w:pStyle w:val="ListParagraph"/>
              <w:numPr>
                <w:ilvl w:val="1"/>
                <w:numId w:val="2"/>
              </w:numPr>
              <w:spacing w:afterLines="60" w:after="144"/>
              <w:rPr>
                <w:rFonts w:ascii="Ubuntu" w:hAnsi="Ubuntu"/>
                <w:sz w:val="18"/>
                <w:szCs w:val="18"/>
              </w:rPr>
            </w:pPr>
            <w:r>
              <w:rPr>
                <w:rFonts w:ascii="Ubuntu" w:hAnsi="Ubuntu"/>
                <w:sz w:val="18"/>
                <w:szCs w:val="18"/>
              </w:rPr>
              <w:t>There is a need to ensure change management process</w:t>
            </w:r>
            <w:r w:rsidR="00CD4205">
              <w:rPr>
                <w:rFonts w:ascii="Ubuntu" w:hAnsi="Ubuntu"/>
                <w:sz w:val="18"/>
                <w:szCs w:val="18"/>
              </w:rPr>
              <w:t>es</w:t>
            </w:r>
            <w:r>
              <w:rPr>
                <w:rFonts w:ascii="Ubuntu" w:hAnsi="Ubuntu"/>
                <w:sz w:val="18"/>
                <w:szCs w:val="18"/>
              </w:rPr>
              <w:t xml:space="preserve"> align with agile ways of working</w:t>
            </w:r>
            <w:r w:rsidR="00CD4205">
              <w:rPr>
                <w:rFonts w:ascii="Ubuntu" w:hAnsi="Ubuntu"/>
                <w:sz w:val="18"/>
                <w:szCs w:val="18"/>
              </w:rPr>
              <w:t xml:space="preserve"> (e.g., currently,</w:t>
            </w:r>
            <w:r w:rsidR="00B96EA0">
              <w:rPr>
                <w:rFonts w:ascii="Ubuntu" w:hAnsi="Ubuntu"/>
                <w:sz w:val="18"/>
                <w:szCs w:val="18"/>
              </w:rPr>
              <w:t xml:space="preserve"> there is no proper review processes)</w:t>
            </w:r>
          </w:p>
          <w:p w14:paraId="5344E762" w14:textId="435C07E9" w:rsidR="00B96EA0" w:rsidRPr="00A67B56" w:rsidRDefault="00265029" w:rsidP="00B96EA0">
            <w:pPr>
              <w:pStyle w:val="ListParagraph"/>
              <w:numPr>
                <w:ilvl w:val="0"/>
                <w:numId w:val="2"/>
              </w:numPr>
              <w:spacing w:afterLines="60" w:after="144"/>
              <w:rPr>
                <w:rFonts w:ascii="Ubuntu" w:hAnsi="Ubuntu"/>
                <w:sz w:val="18"/>
                <w:szCs w:val="18"/>
              </w:rPr>
            </w:pPr>
            <w:r>
              <w:rPr>
                <w:rFonts w:ascii="Ubuntu" w:hAnsi="Ubuntu"/>
                <w:sz w:val="18"/>
                <w:szCs w:val="18"/>
              </w:rPr>
              <w:t xml:space="preserve">Additional question: Agility in terms of execution </w:t>
            </w:r>
            <w:r w:rsidR="00D7098E">
              <w:rPr>
                <w:rFonts w:ascii="Ubuntu" w:hAnsi="Ubuntu"/>
                <w:sz w:val="18"/>
                <w:szCs w:val="18"/>
              </w:rPr>
              <w:t>is 4/5 (but no proper processes to cope with high agility)</w:t>
            </w:r>
          </w:p>
        </w:tc>
      </w:tr>
      <w:tr w:rsidR="000F5A3D" w:rsidRPr="00EC13E3" w14:paraId="21F1EA29" w14:textId="77777777" w:rsidTr="001B7FB9">
        <w:tc>
          <w:tcPr>
            <w:tcW w:w="630" w:type="dxa"/>
          </w:tcPr>
          <w:p w14:paraId="59BC3AF2" w14:textId="5E87D141" w:rsidR="000F5A3D" w:rsidRPr="00EC13E3" w:rsidRDefault="003445C9" w:rsidP="00EC13E3">
            <w:pPr>
              <w:spacing w:afterLines="60" w:after="144"/>
              <w:ind w:left="0" w:firstLine="0"/>
              <w:jc w:val="center"/>
              <w:rPr>
                <w:rFonts w:ascii="Ubuntu" w:hAnsi="Ubuntu"/>
                <w:sz w:val="18"/>
                <w:szCs w:val="18"/>
              </w:rPr>
            </w:pPr>
            <w:r>
              <w:rPr>
                <w:rFonts w:ascii="Ubuntu" w:hAnsi="Ubuntu"/>
                <w:sz w:val="18"/>
                <w:szCs w:val="18"/>
              </w:rPr>
              <w:t>6</w:t>
            </w:r>
          </w:p>
        </w:tc>
        <w:tc>
          <w:tcPr>
            <w:tcW w:w="5220" w:type="dxa"/>
          </w:tcPr>
          <w:p w14:paraId="252E2E8E" w14:textId="1B4F93C3" w:rsidR="000F5A3D" w:rsidRPr="00EC13E3" w:rsidRDefault="00397B9D" w:rsidP="00EC13E3">
            <w:pPr>
              <w:spacing w:afterLines="60" w:after="144"/>
              <w:ind w:left="0" w:firstLine="0"/>
              <w:rPr>
                <w:rFonts w:ascii="Ubuntu" w:hAnsi="Ubuntu"/>
                <w:sz w:val="18"/>
                <w:szCs w:val="18"/>
              </w:rPr>
            </w:pPr>
            <w:r w:rsidRPr="00397B9D">
              <w:rPr>
                <w:rFonts w:ascii="Ubuntu" w:hAnsi="Ubuntu"/>
                <w:sz w:val="18"/>
                <w:szCs w:val="18"/>
              </w:rPr>
              <w:t>From 1 – 5, 5 being the best, how would assess level of automation in the current deployment or change management process?</w:t>
            </w:r>
          </w:p>
        </w:tc>
        <w:tc>
          <w:tcPr>
            <w:tcW w:w="7020" w:type="dxa"/>
          </w:tcPr>
          <w:p w14:paraId="77BCD2DA" w14:textId="4B7198C7" w:rsidR="000F5A3D" w:rsidRPr="002119FA" w:rsidRDefault="002119FA" w:rsidP="002119FA">
            <w:pPr>
              <w:pStyle w:val="ListParagraph"/>
              <w:numPr>
                <w:ilvl w:val="0"/>
                <w:numId w:val="3"/>
              </w:numPr>
              <w:spacing w:afterLines="60" w:after="144"/>
              <w:rPr>
                <w:rFonts w:ascii="Ubuntu" w:hAnsi="Ubuntu"/>
                <w:sz w:val="18"/>
                <w:szCs w:val="18"/>
              </w:rPr>
            </w:pPr>
            <w:r>
              <w:rPr>
                <w:rFonts w:ascii="Ubuntu" w:hAnsi="Ubuntu"/>
                <w:sz w:val="18"/>
                <w:szCs w:val="18"/>
              </w:rPr>
              <w:t xml:space="preserve">3/5 – there is ambition from TDG to automate but blockers are from IT Ops </w:t>
            </w:r>
          </w:p>
        </w:tc>
      </w:tr>
      <w:tr w:rsidR="00F133DE" w:rsidRPr="00EC13E3" w14:paraId="4167CFD3" w14:textId="77777777" w:rsidTr="001B7FB9">
        <w:tc>
          <w:tcPr>
            <w:tcW w:w="630" w:type="dxa"/>
          </w:tcPr>
          <w:p w14:paraId="58B0EF33" w14:textId="3AA45CB1" w:rsidR="00F133DE" w:rsidRPr="00EC13E3" w:rsidRDefault="003445C9" w:rsidP="00F133DE">
            <w:pPr>
              <w:spacing w:afterLines="60" w:after="144"/>
              <w:ind w:left="0" w:firstLine="0"/>
              <w:jc w:val="center"/>
              <w:rPr>
                <w:rFonts w:ascii="Ubuntu" w:hAnsi="Ubuntu"/>
                <w:sz w:val="18"/>
                <w:szCs w:val="18"/>
              </w:rPr>
            </w:pPr>
            <w:r>
              <w:rPr>
                <w:rFonts w:ascii="Ubuntu" w:hAnsi="Ubuntu"/>
                <w:sz w:val="18"/>
                <w:szCs w:val="18"/>
              </w:rPr>
              <w:t>7</w:t>
            </w:r>
          </w:p>
        </w:tc>
        <w:tc>
          <w:tcPr>
            <w:tcW w:w="5220" w:type="dxa"/>
          </w:tcPr>
          <w:p w14:paraId="16D55C3C" w14:textId="4F582F88" w:rsidR="00F133DE" w:rsidRPr="00EC13E3" w:rsidRDefault="00F133DE" w:rsidP="00F133DE">
            <w:pPr>
              <w:spacing w:afterLines="60" w:after="144"/>
              <w:ind w:left="0" w:firstLine="0"/>
              <w:rPr>
                <w:rFonts w:ascii="Ubuntu" w:hAnsi="Ubuntu"/>
                <w:sz w:val="18"/>
                <w:szCs w:val="18"/>
              </w:rPr>
            </w:pPr>
            <w:r w:rsidRPr="00397B9D">
              <w:rPr>
                <w:rFonts w:ascii="Ubuntu" w:hAnsi="Ubuntu"/>
                <w:sz w:val="18"/>
                <w:szCs w:val="18"/>
              </w:rPr>
              <w:t>From 1 – 5, 5 being the best, how would you assess the effectiveness of the incident management and resolution process in supporting ABT and CRM systems?</w:t>
            </w:r>
          </w:p>
        </w:tc>
        <w:tc>
          <w:tcPr>
            <w:tcW w:w="7020" w:type="dxa"/>
          </w:tcPr>
          <w:p w14:paraId="12402212" w14:textId="2E56EA28" w:rsidR="00F133DE" w:rsidRPr="00F133DE" w:rsidRDefault="00D74640" w:rsidP="00F133DE">
            <w:pPr>
              <w:pStyle w:val="ListParagraph"/>
              <w:numPr>
                <w:ilvl w:val="0"/>
                <w:numId w:val="3"/>
              </w:numPr>
              <w:spacing w:afterLines="60" w:after="144"/>
              <w:rPr>
                <w:rFonts w:ascii="Ubuntu" w:hAnsi="Ubuntu"/>
                <w:sz w:val="18"/>
                <w:szCs w:val="18"/>
              </w:rPr>
            </w:pPr>
            <w:r>
              <w:rPr>
                <w:rFonts w:ascii="Ubuntu" w:hAnsi="Ubuntu"/>
                <w:sz w:val="18"/>
                <w:szCs w:val="18"/>
              </w:rPr>
              <w:t>3.5/5</w:t>
            </w:r>
            <w:r w:rsidR="002649C0">
              <w:rPr>
                <w:rFonts w:ascii="Ubuntu" w:hAnsi="Ubuntu"/>
                <w:sz w:val="18"/>
                <w:szCs w:val="18"/>
              </w:rPr>
              <w:t xml:space="preserve"> (elaborated in </w:t>
            </w:r>
            <w:r w:rsidR="003445C9">
              <w:rPr>
                <w:rFonts w:ascii="Ubuntu" w:hAnsi="Ubuntu"/>
                <w:sz w:val="18"/>
                <w:szCs w:val="18"/>
              </w:rPr>
              <w:t>3 &amp; 5)</w:t>
            </w:r>
          </w:p>
        </w:tc>
      </w:tr>
      <w:tr w:rsidR="00F133DE" w:rsidRPr="00EC13E3" w14:paraId="1D5B30D3" w14:textId="77777777" w:rsidTr="001B7FB9">
        <w:tc>
          <w:tcPr>
            <w:tcW w:w="630" w:type="dxa"/>
          </w:tcPr>
          <w:p w14:paraId="469CAFD6" w14:textId="4EF5C4DB" w:rsidR="00F133DE" w:rsidRPr="00EC13E3" w:rsidRDefault="003445C9" w:rsidP="00F133DE">
            <w:pPr>
              <w:spacing w:afterLines="60" w:after="144"/>
              <w:ind w:left="0" w:firstLine="0"/>
              <w:jc w:val="center"/>
              <w:rPr>
                <w:rFonts w:ascii="Ubuntu" w:hAnsi="Ubuntu"/>
                <w:sz w:val="18"/>
                <w:szCs w:val="18"/>
              </w:rPr>
            </w:pPr>
            <w:r>
              <w:rPr>
                <w:rFonts w:ascii="Ubuntu" w:hAnsi="Ubuntu"/>
                <w:sz w:val="18"/>
                <w:szCs w:val="18"/>
              </w:rPr>
              <w:t>8</w:t>
            </w:r>
          </w:p>
        </w:tc>
        <w:tc>
          <w:tcPr>
            <w:tcW w:w="5220" w:type="dxa"/>
          </w:tcPr>
          <w:p w14:paraId="04128AF3" w14:textId="3793449A" w:rsidR="00F133DE" w:rsidRPr="00EC13E3" w:rsidRDefault="00F133DE" w:rsidP="00F133DE">
            <w:pPr>
              <w:spacing w:afterLines="60" w:after="144"/>
              <w:ind w:left="0" w:firstLine="0"/>
              <w:rPr>
                <w:rFonts w:ascii="Ubuntu" w:hAnsi="Ubuntu"/>
                <w:sz w:val="18"/>
                <w:szCs w:val="18"/>
              </w:rPr>
            </w:pPr>
            <w:r w:rsidRPr="00397B9D">
              <w:rPr>
                <w:rFonts w:ascii="Ubuntu" w:hAnsi="Ubuntu"/>
                <w:sz w:val="18"/>
                <w:szCs w:val="18"/>
              </w:rPr>
              <w:t>From 1 – 5, 5 being the best, how would you assess the maturity of the technology stack currently powering the ABT and CRM systems?</w:t>
            </w:r>
          </w:p>
        </w:tc>
        <w:tc>
          <w:tcPr>
            <w:tcW w:w="7020" w:type="dxa"/>
          </w:tcPr>
          <w:p w14:paraId="24B706B8" w14:textId="77777777" w:rsidR="00F133DE" w:rsidRDefault="00595295" w:rsidP="003445C9">
            <w:pPr>
              <w:pStyle w:val="ListParagraph"/>
              <w:numPr>
                <w:ilvl w:val="0"/>
                <w:numId w:val="3"/>
              </w:numPr>
              <w:spacing w:afterLines="60" w:after="144"/>
              <w:rPr>
                <w:rFonts w:ascii="Ubuntu" w:hAnsi="Ubuntu"/>
                <w:sz w:val="18"/>
                <w:szCs w:val="18"/>
              </w:rPr>
            </w:pPr>
            <w:r>
              <w:rPr>
                <w:rFonts w:ascii="Ubuntu" w:hAnsi="Ubuntu"/>
                <w:sz w:val="18"/>
                <w:szCs w:val="18"/>
              </w:rPr>
              <w:t>4/5 (Nic mentioned</w:t>
            </w:r>
            <w:r w:rsidR="001B6A86">
              <w:rPr>
                <w:rFonts w:ascii="Ubuntu" w:hAnsi="Ubuntu"/>
                <w:sz w:val="18"/>
                <w:szCs w:val="18"/>
              </w:rPr>
              <w:t xml:space="preserve"> changed from Docker to ATS)</w:t>
            </w:r>
          </w:p>
          <w:p w14:paraId="78755C9C" w14:textId="77777777" w:rsidR="001B6A86" w:rsidRDefault="001B6A86" w:rsidP="003445C9">
            <w:pPr>
              <w:pStyle w:val="ListParagraph"/>
              <w:numPr>
                <w:ilvl w:val="0"/>
                <w:numId w:val="3"/>
              </w:numPr>
              <w:spacing w:afterLines="60" w:after="144"/>
              <w:rPr>
                <w:rFonts w:ascii="Ubuntu" w:hAnsi="Ubuntu"/>
                <w:sz w:val="18"/>
                <w:szCs w:val="18"/>
              </w:rPr>
            </w:pPr>
            <w:r w:rsidRPr="005A5461">
              <w:rPr>
                <w:rFonts w:ascii="Ubuntu" w:hAnsi="Ubuntu"/>
                <w:sz w:val="18"/>
                <w:szCs w:val="18"/>
                <w:highlight w:val="yellow"/>
              </w:rPr>
              <w:t xml:space="preserve">When asked what would make it a ‘5’, Nic replied that he would </w:t>
            </w:r>
            <w:r w:rsidR="005A5461" w:rsidRPr="005A5461">
              <w:rPr>
                <w:rFonts w:ascii="Ubuntu" w:hAnsi="Ubuntu"/>
                <w:sz w:val="18"/>
                <w:szCs w:val="18"/>
                <w:highlight w:val="yellow"/>
              </w:rPr>
              <w:t>check on use of APIs for calls &amp; checks???</w:t>
            </w:r>
          </w:p>
          <w:p w14:paraId="6CC93BD3" w14:textId="77777777" w:rsidR="005A5461" w:rsidRDefault="00373258" w:rsidP="003445C9">
            <w:pPr>
              <w:pStyle w:val="ListParagraph"/>
              <w:numPr>
                <w:ilvl w:val="0"/>
                <w:numId w:val="3"/>
              </w:numPr>
              <w:spacing w:afterLines="60" w:after="144"/>
              <w:rPr>
                <w:rFonts w:ascii="Ubuntu" w:hAnsi="Ubuntu"/>
                <w:sz w:val="18"/>
                <w:szCs w:val="18"/>
              </w:rPr>
            </w:pPr>
            <w:r>
              <w:rPr>
                <w:rFonts w:ascii="Ubuntu" w:hAnsi="Ubuntu"/>
                <w:sz w:val="18"/>
                <w:szCs w:val="18"/>
              </w:rPr>
              <w:t xml:space="preserve">How the design of microservices can be more modular </w:t>
            </w:r>
          </w:p>
          <w:p w14:paraId="56693676" w14:textId="6AAAE9D7" w:rsidR="00373258" w:rsidRPr="003445C9" w:rsidRDefault="00373258" w:rsidP="003445C9">
            <w:pPr>
              <w:pStyle w:val="ListParagraph"/>
              <w:numPr>
                <w:ilvl w:val="0"/>
                <w:numId w:val="3"/>
              </w:numPr>
              <w:spacing w:afterLines="60" w:after="144"/>
              <w:rPr>
                <w:rFonts w:ascii="Ubuntu" w:hAnsi="Ubuntu"/>
                <w:sz w:val="18"/>
                <w:szCs w:val="18"/>
              </w:rPr>
            </w:pPr>
            <w:r>
              <w:rPr>
                <w:rFonts w:ascii="Ubuntu" w:hAnsi="Ubuntu"/>
                <w:sz w:val="18"/>
                <w:szCs w:val="18"/>
              </w:rPr>
              <w:t xml:space="preserve">He mentioned that team currently uses a certain tool to do code refactoring </w:t>
            </w:r>
          </w:p>
        </w:tc>
      </w:tr>
      <w:tr w:rsidR="00F133DE" w:rsidRPr="00EC13E3" w14:paraId="198AE63C" w14:textId="77777777" w:rsidTr="001B7FB9">
        <w:tc>
          <w:tcPr>
            <w:tcW w:w="630" w:type="dxa"/>
          </w:tcPr>
          <w:p w14:paraId="01CC5D23" w14:textId="7320B13B" w:rsidR="00F133DE" w:rsidRPr="00EC13E3" w:rsidRDefault="00711FF0" w:rsidP="00F133DE">
            <w:pPr>
              <w:spacing w:afterLines="60" w:after="144"/>
              <w:ind w:left="0" w:firstLine="0"/>
              <w:jc w:val="center"/>
              <w:rPr>
                <w:rFonts w:ascii="Ubuntu" w:hAnsi="Ubuntu"/>
                <w:sz w:val="18"/>
                <w:szCs w:val="18"/>
              </w:rPr>
            </w:pPr>
            <w:r>
              <w:rPr>
                <w:rFonts w:ascii="Ubuntu" w:hAnsi="Ubuntu"/>
                <w:sz w:val="18"/>
                <w:szCs w:val="18"/>
              </w:rPr>
              <w:t>9</w:t>
            </w:r>
          </w:p>
        </w:tc>
        <w:tc>
          <w:tcPr>
            <w:tcW w:w="5220" w:type="dxa"/>
          </w:tcPr>
          <w:p w14:paraId="4B1DD042" w14:textId="77777777" w:rsidR="00F133DE" w:rsidRPr="004801F0" w:rsidRDefault="00F133DE" w:rsidP="00F133DE">
            <w:pPr>
              <w:spacing w:afterLines="60" w:after="144"/>
              <w:ind w:left="0" w:firstLine="0"/>
              <w:rPr>
                <w:rFonts w:ascii="Ubuntu" w:hAnsi="Ubuntu"/>
                <w:sz w:val="18"/>
                <w:szCs w:val="18"/>
              </w:rPr>
            </w:pPr>
            <w:r w:rsidRPr="004801F0">
              <w:rPr>
                <w:rFonts w:ascii="Ubuntu" w:hAnsi="Ubuntu"/>
                <w:sz w:val="18"/>
                <w:szCs w:val="18"/>
              </w:rPr>
              <w:t>From 1 – 5, 5 being the best, how would you assess the current DR or recovery plans of the current ABT and CRM systems?</w:t>
            </w:r>
          </w:p>
          <w:p w14:paraId="181DC8FB" w14:textId="77777777" w:rsidR="00F133DE" w:rsidRPr="00EC13E3" w:rsidRDefault="00F133DE" w:rsidP="00F133DE">
            <w:pPr>
              <w:spacing w:afterLines="60" w:after="144"/>
              <w:ind w:left="0" w:firstLine="0"/>
              <w:rPr>
                <w:rFonts w:ascii="Ubuntu" w:hAnsi="Ubuntu"/>
                <w:sz w:val="18"/>
                <w:szCs w:val="18"/>
              </w:rPr>
            </w:pPr>
          </w:p>
        </w:tc>
        <w:tc>
          <w:tcPr>
            <w:tcW w:w="7020" w:type="dxa"/>
          </w:tcPr>
          <w:p w14:paraId="230CE392" w14:textId="77777777" w:rsidR="00F133DE" w:rsidRDefault="007A6E05" w:rsidP="007A6E05">
            <w:pPr>
              <w:pStyle w:val="ListParagraph"/>
              <w:numPr>
                <w:ilvl w:val="0"/>
                <w:numId w:val="4"/>
              </w:numPr>
              <w:spacing w:afterLines="60" w:after="144"/>
              <w:rPr>
                <w:rFonts w:ascii="Ubuntu" w:hAnsi="Ubuntu"/>
                <w:sz w:val="18"/>
                <w:szCs w:val="18"/>
              </w:rPr>
            </w:pPr>
            <w:r>
              <w:rPr>
                <w:rFonts w:ascii="Ubuntu" w:hAnsi="Ubuntu"/>
                <w:sz w:val="18"/>
                <w:szCs w:val="18"/>
              </w:rPr>
              <w:t xml:space="preserve">On-prem DR – 4/5 </w:t>
            </w:r>
          </w:p>
          <w:p w14:paraId="49B400AE" w14:textId="21502856" w:rsidR="007A6E05" w:rsidRPr="007A6E05" w:rsidRDefault="007A6E05" w:rsidP="007A6E05">
            <w:pPr>
              <w:pStyle w:val="ListParagraph"/>
              <w:numPr>
                <w:ilvl w:val="0"/>
                <w:numId w:val="4"/>
              </w:numPr>
              <w:spacing w:afterLines="60" w:after="144"/>
              <w:rPr>
                <w:rFonts w:ascii="Ubuntu" w:hAnsi="Ubuntu"/>
                <w:sz w:val="18"/>
                <w:szCs w:val="18"/>
              </w:rPr>
            </w:pPr>
            <w:r>
              <w:rPr>
                <w:rFonts w:ascii="Ubuntu" w:hAnsi="Ubuntu"/>
                <w:sz w:val="18"/>
                <w:szCs w:val="18"/>
              </w:rPr>
              <w:t>Cloud DR</w:t>
            </w:r>
            <w:r w:rsidR="00797DA0">
              <w:rPr>
                <w:rFonts w:ascii="Ubuntu" w:hAnsi="Ubuntu"/>
                <w:sz w:val="18"/>
                <w:szCs w:val="18"/>
              </w:rPr>
              <w:t xml:space="preserve"> – currently relooking at the plan. With the recent incidents, have to consider what is the acceptable level of risk</w:t>
            </w:r>
            <w:r w:rsidR="00FB0FD4">
              <w:rPr>
                <w:rFonts w:ascii="Ubuntu" w:hAnsi="Ubuntu"/>
                <w:sz w:val="18"/>
                <w:szCs w:val="18"/>
              </w:rPr>
              <w:t xml:space="preserve"> even with a multi-cloud strategy?</w:t>
            </w:r>
          </w:p>
        </w:tc>
      </w:tr>
      <w:tr w:rsidR="00F133DE" w:rsidRPr="00EC13E3" w14:paraId="65138E32" w14:textId="77777777" w:rsidTr="001B7FB9">
        <w:tc>
          <w:tcPr>
            <w:tcW w:w="630" w:type="dxa"/>
          </w:tcPr>
          <w:p w14:paraId="00AF492B" w14:textId="46EEAC08" w:rsidR="00F133DE" w:rsidRPr="00EC13E3" w:rsidRDefault="00F133DE" w:rsidP="00F133DE">
            <w:pPr>
              <w:spacing w:afterLines="60" w:after="144"/>
              <w:ind w:left="0" w:firstLine="0"/>
              <w:jc w:val="center"/>
              <w:rPr>
                <w:rFonts w:ascii="Ubuntu" w:hAnsi="Ubuntu"/>
                <w:sz w:val="18"/>
                <w:szCs w:val="18"/>
              </w:rPr>
            </w:pPr>
            <w:r w:rsidRPr="00EC13E3">
              <w:rPr>
                <w:rFonts w:ascii="Ubuntu" w:hAnsi="Ubuntu"/>
                <w:sz w:val="18"/>
                <w:szCs w:val="18"/>
              </w:rPr>
              <w:t>1</w:t>
            </w:r>
            <w:r w:rsidR="00711FF0">
              <w:rPr>
                <w:rFonts w:ascii="Ubuntu" w:hAnsi="Ubuntu"/>
                <w:sz w:val="18"/>
                <w:szCs w:val="18"/>
              </w:rPr>
              <w:t>0</w:t>
            </w:r>
          </w:p>
        </w:tc>
        <w:tc>
          <w:tcPr>
            <w:tcW w:w="5220" w:type="dxa"/>
          </w:tcPr>
          <w:p w14:paraId="7BD03492" w14:textId="77777777" w:rsidR="00F133DE" w:rsidRPr="004801F0" w:rsidRDefault="00F133DE" w:rsidP="00F133DE">
            <w:pPr>
              <w:spacing w:afterLines="60" w:after="144"/>
              <w:ind w:left="0" w:firstLine="0"/>
              <w:rPr>
                <w:rFonts w:ascii="Ubuntu" w:hAnsi="Ubuntu"/>
                <w:sz w:val="18"/>
                <w:szCs w:val="18"/>
              </w:rPr>
            </w:pPr>
            <w:r w:rsidRPr="004801F0">
              <w:rPr>
                <w:rFonts w:ascii="Ubuntu" w:hAnsi="Ubuntu"/>
                <w:sz w:val="18"/>
                <w:szCs w:val="18"/>
              </w:rPr>
              <w:t>From 1 – 5, 5 being the best, how would you rate the effectiveness of the current vendors managing and maintaining the ABT, CRM and Azure, and are there any areas that can be improved on?</w:t>
            </w:r>
          </w:p>
          <w:p w14:paraId="5F96A107" w14:textId="77777777" w:rsidR="00F133DE" w:rsidRPr="00EC13E3" w:rsidRDefault="00F133DE" w:rsidP="00F133DE">
            <w:pPr>
              <w:spacing w:afterLines="60" w:after="144"/>
              <w:ind w:left="0" w:firstLine="0"/>
              <w:rPr>
                <w:rFonts w:ascii="Ubuntu" w:hAnsi="Ubuntu"/>
                <w:sz w:val="18"/>
                <w:szCs w:val="18"/>
              </w:rPr>
            </w:pPr>
          </w:p>
        </w:tc>
        <w:tc>
          <w:tcPr>
            <w:tcW w:w="7020" w:type="dxa"/>
          </w:tcPr>
          <w:p w14:paraId="60D2A85C" w14:textId="77777777" w:rsidR="00F133DE" w:rsidRPr="00F9666E" w:rsidRDefault="00F9666E" w:rsidP="00FB0FD4">
            <w:pPr>
              <w:pStyle w:val="ListParagraph"/>
              <w:numPr>
                <w:ilvl w:val="0"/>
                <w:numId w:val="5"/>
              </w:numPr>
              <w:spacing w:afterLines="60" w:after="144"/>
              <w:rPr>
                <w:rFonts w:ascii="Ubuntu" w:hAnsi="Ubuntu"/>
                <w:sz w:val="18"/>
                <w:szCs w:val="18"/>
                <w:highlight w:val="yellow"/>
              </w:rPr>
            </w:pPr>
            <w:r>
              <w:rPr>
                <w:rFonts w:ascii="Ubuntu" w:hAnsi="Ubuntu"/>
                <w:sz w:val="18"/>
                <w:szCs w:val="18"/>
              </w:rPr>
              <w:t xml:space="preserve">4/5 </w:t>
            </w:r>
            <w:r w:rsidRPr="00F9666E">
              <w:rPr>
                <w:rFonts w:ascii="Ubuntu" w:hAnsi="Ubuntu"/>
                <w:sz w:val="18"/>
                <w:szCs w:val="18"/>
                <w:highlight w:val="yellow"/>
              </w:rPr>
              <w:t>(F point management of CRM)</w:t>
            </w:r>
          </w:p>
          <w:p w14:paraId="30AC8268" w14:textId="3FF5897A" w:rsidR="00F9666E" w:rsidRPr="00FB0FD4" w:rsidRDefault="00F9666E" w:rsidP="00FB0FD4">
            <w:pPr>
              <w:pStyle w:val="ListParagraph"/>
              <w:numPr>
                <w:ilvl w:val="0"/>
                <w:numId w:val="5"/>
              </w:numPr>
              <w:spacing w:afterLines="60" w:after="144"/>
              <w:rPr>
                <w:rFonts w:ascii="Ubuntu" w:hAnsi="Ubuntu"/>
                <w:sz w:val="18"/>
                <w:szCs w:val="18"/>
              </w:rPr>
            </w:pPr>
            <w:r>
              <w:rPr>
                <w:rFonts w:ascii="Ubuntu" w:hAnsi="Ubuntu"/>
                <w:sz w:val="18"/>
                <w:szCs w:val="18"/>
              </w:rPr>
              <w:t xml:space="preserve">Metrics for success of vendors: SLA &amp; responsiveness </w:t>
            </w:r>
          </w:p>
        </w:tc>
      </w:tr>
      <w:tr w:rsidR="00F133DE" w:rsidRPr="00EC13E3" w14:paraId="000CD975" w14:textId="77777777" w:rsidTr="001B7FB9">
        <w:tc>
          <w:tcPr>
            <w:tcW w:w="630" w:type="dxa"/>
          </w:tcPr>
          <w:p w14:paraId="3A42F9C4" w14:textId="411EE588" w:rsidR="00F133DE" w:rsidRPr="00EC13E3" w:rsidRDefault="00F133DE" w:rsidP="00F133DE">
            <w:pPr>
              <w:spacing w:afterLines="60" w:after="144"/>
              <w:ind w:left="0" w:firstLine="0"/>
              <w:jc w:val="center"/>
              <w:rPr>
                <w:rFonts w:ascii="Ubuntu" w:hAnsi="Ubuntu"/>
                <w:sz w:val="18"/>
                <w:szCs w:val="18"/>
              </w:rPr>
            </w:pPr>
            <w:r w:rsidRPr="00EC13E3">
              <w:rPr>
                <w:rFonts w:ascii="Ubuntu" w:hAnsi="Ubuntu"/>
                <w:sz w:val="18"/>
                <w:szCs w:val="18"/>
              </w:rPr>
              <w:t>1</w:t>
            </w:r>
            <w:r w:rsidR="00711FF0">
              <w:rPr>
                <w:rFonts w:ascii="Ubuntu" w:hAnsi="Ubuntu"/>
                <w:sz w:val="18"/>
                <w:szCs w:val="18"/>
              </w:rPr>
              <w:t>1</w:t>
            </w:r>
          </w:p>
        </w:tc>
        <w:tc>
          <w:tcPr>
            <w:tcW w:w="5220" w:type="dxa"/>
          </w:tcPr>
          <w:p w14:paraId="6D6114E9" w14:textId="77777777" w:rsidR="00F133DE" w:rsidRPr="004801F0" w:rsidRDefault="00F133DE" w:rsidP="00F133DE">
            <w:pPr>
              <w:spacing w:afterLines="60" w:after="144"/>
              <w:ind w:left="0" w:firstLine="0"/>
              <w:rPr>
                <w:rFonts w:ascii="Ubuntu" w:hAnsi="Ubuntu"/>
                <w:sz w:val="18"/>
                <w:szCs w:val="18"/>
              </w:rPr>
            </w:pPr>
            <w:r w:rsidRPr="004801F0">
              <w:rPr>
                <w:rFonts w:ascii="Ubuntu" w:hAnsi="Ubuntu"/>
                <w:sz w:val="18"/>
                <w:szCs w:val="18"/>
              </w:rPr>
              <w:t>From 1 – 5, 5 being the best, how would you rate the cyber or security resiliency of the current ABT and CRM systems?</w:t>
            </w:r>
          </w:p>
          <w:p w14:paraId="3674B9BB" w14:textId="77777777" w:rsidR="00F133DE" w:rsidRPr="00EC13E3" w:rsidRDefault="00F133DE" w:rsidP="00F133DE">
            <w:pPr>
              <w:spacing w:afterLines="60" w:after="144"/>
              <w:ind w:left="0" w:firstLine="0"/>
              <w:rPr>
                <w:rFonts w:ascii="Ubuntu" w:hAnsi="Ubuntu"/>
                <w:sz w:val="18"/>
                <w:szCs w:val="18"/>
              </w:rPr>
            </w:pPr>
          </w:p>
        </w:tc>
        <w:tc>
          <w:tcPr>
            <w:tcW w:w="7020" w:type="dxa"/>
          </w:tcPr>
          <w:p w14:paraId="7AFBCF7C" w14:textId="1D9DDB80" w:rsidR="0013469B" w:rsidRDefault="0013469B" w:rsidP="0013469B">
            <w:pPr>
              <w:pStyle w:val="ListParagraph"/>
              <w:numPr>
                <w:ilvl w:val="0"/>
                <w:numId w:val="6"/>
              </w:numPr>
              <w:spacing w:afterLines="60" w:after="144"/>
              <w:rPr>
                <w:rFonts w:ascii="Ubuntu" w:hAnsi="Ubuntu"/>
                <w:sz w:val="18"/>
                <w:szCs w:val="18"/>
              </w:rPr>
            </w:pPr>
            <w:r>
              <w:rPr>
                <w:rFonts w:ascii="Ubuntu" w:hAnsi="Ubuntu"/>
                <w:sz w:val="18"/>
                <w:szCs w:val="18"/>
              </w:rPr>
              <w:t xml:space="preserve">4/5 </w:t>
            </w:r>
            <w:ins w:id="19" w:author="Alamae Gan (NCS)" w:date="2023-10-25T22:51:00Z">
              <w:r w:rsidR="00125E96" w:rsidRPr="00125E96">
                <w:rPr>
                  <w:rFonts w:ascii="Ubuntu" w:hAnsi="Ubuntu"/>
                  <w:sz w:val="18"/>
                  <w:szCs w:val="18"/>
                </w:rPr>
                <w:t>Ratings are based on audit findings by KPMG &amp; Microsoft</w:t>
              </w:r>
            </w:ins>
            <w:del w:id="20" w:author="Alamae Gan (NCS)" w:date="2023-10-25T22:51:00Z">
              <w:r>
                <w:rPr>
                  <w:rFonts w:ascii="Ubuntu" w:hAnsi="Ubuntu"/>
                  <w:sz w:val="18"/>
                  <w:szCs w:val="18"/>
                </w:rPr>
                <w:delText xml:space="preserve">based on audit findings (KPMG &amp; Microsoft) </w:delText>
              </w:r>
            </w:del>
          </w:p>
          <w:p w14:paraId="340A0C78" w14:textId="77777777" w:rsidR="00ED65A4" w:rsidRPr="00ED65A4" w:rsidRDefault="00ED65A4" w:rsidP="00ED65A4">
            <w:pPr>
              <w:pStyle w:val="ListParagraph"/>
              <w:numPr>
                <w:ilvl w:val="0"/>
                <w:numId w:val="6"/>
              </w:numPr>
              <w:spacing w:afterLines="60" w:after="144"/>
              <w:rPr>
                <w:ins w:id="21" w:author="Alamae Gan (NCS)" w:date="2023-10-25T22:51:00Z"/>
                <w:rFonts w:ascii="Ubuntu" w:hAnsi="Ubuntu"/>
                <w:sz w:val="18"/>
                <w:szCs w:val="18"/>
              </w:rPr>
            </w:pPr>
            <w:ins w:id="22" w:author="Alamae Gan (NCS)" w:date="2023-10-25T22:51:00Z">
              <w:r w:rsidRPr="00ED65A4">
                <w:rPr>
                  <w:rFonts w:ascii="Ubuntu" w:hAnsi="Ubuntu"/>
                  <w:sz w:val="18"/>
                  <w:szCs w:val="18"/>
                </w:rPr>
                <w:t xml:space="preserve">Unsure of team’s readiness &amp; capability to respond as they have not experienced a cybersecurity breach </w:t>
              </w:r>
            </w:ins>
          </w:p>
          <w:p w14:paraId="3ED9ED18" w14:textId="008D25F9" w:rsidR="0013469B" w:rsidRDefault="00ED65A4" w:rsidP="0013469B">
            <w:pPr>
              <w:pStyle w:val="ListParagraph"/>
              <w:numPr>
                <w:ilvl w:val="0"/>
                <w:numId w:val="6"/>
              </w:numPr>
              <w:spacing w:afterLines="60" w:after="144"/>
              <w:rPr>
                <w:del w:id="23" w:author="Alamae Gan (NCS)" w:date="2023-10-25T22:51:00Z"/>
                <w:rFonts w:ascii="Ubuntu" w:hAnsi="Ubuntu"/>
                <w:sz w:val="18"/>
                <w:szCs w:val="18"/>
              </w:rPr>
            </w:pPr>
            <w:ins w:id="24" w:author="Alamae Gan (NCS)" w:date="2023-10-25T22:51:00Z">
              <w:r w:rsidRPr="00ED65A4">
                <w:rPr>
                  <w:rFonts w:ascii="Ubuntu" w:hAnsi="Ubuntu"/>
                  <w:sz w:val="18"/>
                  <w:szCs w:val="18"/>
                </w:rPr>
                <w:t>To find out more from working team about outcome of tabletop exercise</w:t>
              </w:r>
            </w:ins>
            <w:del w:id="25" w:author="Alamae Gan (NCS)" w:date="2023-10-25T22:51:00Z">
              <w:r w:rsidR="0013469B">
                <w:rPr>
                  <w:rFonts w:ascii="Ubuntu" w:hAnsi="Ubuntu"/>
                  <w:sz w:val="18"/>
                  <w:szCs w:val="18"/>
                </w:rPr>
                <w:delText>However, Nic qualified that he is unsure of his team’s readiness</w:delText>
              </w:r>
              <w:r w:rsidR="00F6461C">
                <w:rPr>
                  <w:rFonts w:ascii="Ubuntu" w:hAnsi="Ubuntu"/>
                  <w:sz w:val="18"/>
                  <w:szCs w:val="18"/>
                </w:rPr>
                <w:delText xml:space="preserve"> &amp; capability</w:delText>
              </w:r>
              <w:r w:rsidR="0013469B">
                <w:rPr>
                  <w:rFonts w:ascii="Ubuntu" w:hAnsi="Ubuntu"/>
                  <w:sz w:val="18"/>
                  <w:szCs w:val="18"/>
                </w:rPr>
                <w:delText xml:space="preserve"> to respond as they have not experience a cybersecurity breach before </w:delText>
              </w:r>
            </w:del>
          </w:p>
          <w:p w14:paraId="3706197E" w14:textId="26520802" w:rsidR="00F6461C" w:rsidRPr="0013469B" w:rsidRDefault="00F6461C" w:rsidP="0013469B">
            <w:pPr>
              <w:pStyle w:val="ListParagraph"/>
              <w:numPr>
                <w:ilvl w:val="0"/>
                <w:numId w:val="6"/>
              </w:numPr>
              <w:spacing w:afterLines="60" w:after="144"/>
              <w:rPr>
                <w:rFonts w:ascii="Ubuntu" w:hAnsi="Ubuntu"/>
                <w:sz w:val="18"/>
                <w:szCs w:val="18"/>
              </w:rPr>
            </w:pPr>
            <w:del w:id="26" w:author="Alamae Gan (NCS)" w:date="2023-10-25T22:51:00Z">
              <w:r>
                <w:rPr>
                  <w:rFonts w:ascii="Ubuntu" w:hAnsi="Ubuntu"/>
                  <w:sz w:val="18"/>
                  <w:szCs w:val="18"/>
                </w:rPr>
                <w:delText xml:space="preserve">He added to ask the team about the outcome of the tabletop exercise </w:delText>
              </w:r>
            </w:del>
          </w:p>
        </w:tc>
      </w:tr>
    </w:tbl>
    <w:p w14:paraId="7AFB895F" w14:textId="77777777" w:rsidR="00AD2AFB" w:rsidRPr="00EC13E3" w:rsidRDefault="00AD2AFB" w:rsidP="00EC13E3">
      <w:pPr>
        <w:spacing w:afterLines="60" w:after="144"/>
        <w:jc w:val="center"/>
        <w:rPr>
          <w:rFonts w:ascii="Ubuntu" w:hAnsi="Ubuntu"/>
          <w:sz w:val="18"/>
          <w:szCs w:val="18"/>
        </w:rPr>
      </w:pPr>
    </w:p>
    <w:sectPr w:rsidR="00AD2AFB" w:rsidRPr="00EC13E3" w:rsidSect="0080617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0AC"/>
    <w:multiLevelType w:val="hybridMultilevel"/>
    <w:tmpl w:val="27C4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E7728"/>
    <w:multiLevelType w:val="hybridMultilevel"/>
    <w:tmpl w:val="F7C0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C4E78"/>
    <w:multiLevelType w:val="hybridMultilevel"/>
    <w:tmpl w:val="DD303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34676"/>
    <w:multiLevelType w:val="hybridMultilevel"/>
    <w:tmpl w:val="A062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5405B"/>
    <w:multiLevelType w:val="hybridMultilevel"/>
    <w:tmpl w:val="2B08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46C2A"/>
    <w:multiLevelType w:val="hybridMultilevel"/>
    <w:tmpl w:val="9FB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501503">
    <w:abstractNumId w:val="4"/>
  </w:num>
  <w:num w:numId="2" w16cid:durableId="544558846">
    <w:abstractNumId w:val="2"/>
  </w:num>
  <w:num w:numId="3" w16cid:durableId="284000191">
    <w:abstractNumId w:val="0"/>
  </w:num>
  <w:num w:numId="4" w16cid:durableId="1158114125">
    <w:abstractNumId w:val="3"/>
  </w:num>
  <w:num w:numId="5" w16cid:durableId="541091997">
    <w:abstractNumId w:val="1"/>
  </w:num>
  <w:num w:numId="6" w16cid:durableId="1295062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B4"/>
    <w:rsid w:val="00057DBE"/>
    <w:rsid w:val="000A08BB"/>
    <w:rsid w:val="000C13DB"/>
    <w:rsid w:val="000F5A3D"/>
    <w:rsid w:val="00100FF1"/>
    <w:rsid w:val="00125E96"/>
    <w:rsid w:val="0012698E"/>
    <w:rsid w:val="0013469B"/>
    <w:rsid w:val="001548FF"/>
    <w:rsid w:val="0017601A"/>
    <w:rsid w:val="00182027"/>
    <w:rsid w:val="00187072"/>
    <w:rsid w:val="00193343"/>
    <w:rsid w:val="001A194E"/>
    <w:rsid w:val="001A5D3A"/>
    <w:rsid w:val="001A75D2"/>
    <w:rsid w:val="001B6A86"/>
    <w:rsid w:val="001B7FB9"/>
    <w:rsid w:val="001C6926"/>
    <w:rsid w:val="001F0B00"/>
    <w:rsid w:val="002119FA"/>
    <w:rsid w:val="002649C0"/>
    <w:rsid w:val="00265029"/>
    <w:rsid w:val="002B22F1"/>
    <w:rsid w:val="003445C9"/>
    <w:rsid w:val="00373258"/>
    <w:rsid w:val="00392CEE"/>
    <w:rsid w:val="00397B9D"/>
    <w:rsid w:val="003F53C0"/>
    <w:rsid w:val="00427EEE"/>
    <w:rsid w:val="004801F0"/>
    <w:rsid w:val="00543057"/>
    <w:rsid w:val="00593565"/>
    <w:rsid w:val="00595295"/>
    <w:rsid w:val="005A5461"/>
    <w:rsid w:val="005D73EA"/>
    <w:rsid w:val="005F7994"/>
    <w:rsid w:val="006B13F2"/>
    <w:rsid w:val="00711FF0"/>
    <w:rsid w:val="0075723D"/>
    <w:rsid w:val="00763350"/>
    <w:rsid w:val="007775C9"/>
    <w:rsid w:val="00797DA0"/>
    <w:rsid w:val="007A6E05"/>
    <w:rsid w:val="007E4FCB"/>
    <w:rsid w:val="00806178"/>
    <w:rsid w:val="00826B63"/>
    <w:rsid w:val="00850F8B"/>
    <w:rsid w:val="00891CDE"/>
    <w:rsid w:val="008C035B"/>
    <w:rsid w:val="00962AE3"/>
    <w:rsid w:val="009A5F24"/>
    <w:rsid w:val="009D09BC"/>
    <w:rsid w:val="00A53E0A"/>
    <w:rsid w:val="00A67B56"/>
    <w:rsid w:val="00AB6CED"/>
    <w:rsid w:val="00AD2AFB"/>
    <w:rsid w:val="00B85F7D"/>
    <w:rsid w:val="00B96EA0"/>
    <w:rsid w:val="00BC5AD9"/>
    <w:rsid w:val="00BF0B04"/>
    <w:rsid w:val="00C774F5"/>
    <w:rsid w:val="00CD4205"/>
    <w:rsid w:val="00CE3860"/>
    <w:rsid w:val="00CF6353"/>
    <w:rsid w:val="00D4013D"/>
    <w:rsid w:val="00D7098E"/>
    <w:rsid w:val="00D74640"/>
    <w:rsid w:val="00D77AE5"/>
    <w:rsid w:val="00D87082"/>
    <w:rsid w:val="00E3634B"/>
    <w:rsid w:val="00EC13E3"/>
    <w:rsid w:val="00ED65A4"/>
    <w:rsid w:val="00F133DE"/>
    <w:rsid w:val="00F6461C"/>
    <w:rsid w:val="00F944B4"/>
    <w:rsid w:val="00F9666E"/>
    <w:rsid w:val="00FB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79FC"/>
  <w15:chartTrackingRefBased/>
  <w15:docId w15:val="{18511AD2-3465-4F51-854C-44951BD7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F24"/>
    <w:pPr>
      <w:ind w:left="720"/>
      <w:contextualSpacing/>
    </w:pPr>
  </w:style>
  <w:style w:type="paragraph" w:styleId="Revision">
    <w:name w:val="Revision"/>
    <w:hidden/>
    <w:uiPriority w:val="99"/>
    <w:semiHidden/>
    <w:rsid w:val="001548FF"/>
    <w:pPr>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42329">
      <w:bodyDiv w:val="1"/>
      <w:marLeft w:val="0"/>
      <w:marRight w:val="0"/>
      <w:marTop w:val="0"/>
      <w:marBottom w:val="0"/>
      <w:divBdr>
        <w:top w:val="none" w:sz="0" w:space="0" w:color="auto"/>
        <w:left w:val="none" w:sz="0" w:space="0" w:color="auto"/>
        <w:bottom w:val="none" w:sz="0" w:space="0" w:color="auto"/>
        <w:right w:val="none" w:sz="0" w:space="0" w:color="auto"/>
      </w:divBdr>
    </w:div>
    <w:div w:id="395326521">
      <w:bodyDiv w:val="1"/>
      <w:marLeft w:val="0"/>
      <w:marRight w:val="0"/>
      <w:marTop w:val="0"/>
      <w:marBottom w:val="0"/>
      <w:divBdr>
        <w:top w:val="none" w:sz="0" w:space="0" w:color="auto"/>
        <w:left w:val="none" w:sz="0" w:space="0" w:color="auto"/>
        <w:bottom w:val="none" w:sz="0" w:space="0" w:color="auto"/>
        <w:right w:val="none" w:sz="0" w:space="0" w:color="auto"/>
      </w:divBdr>
    </w:div>
    <w:div w:id="567421485">
      <w:bodyDiv w:val="1"/>
      <w:marLeft w:val="0"/>
      <w:marRight w:val="0"/>
      <w:marTop w:val="0"/>
      <w:marBottom w:val="0"/>
      <w:divBdr>
        <w:top w:val="none" w:sz="0" w:space="0" w:color="auto"/>
        <w:left w:val="none" w:sz="0" w:space="0" w:color="auto"/>
        <w:bottom w:val="none" w:sz="0" w:space="0" w:color="auto"/>
        <w:right w:val="none" w:sz="0" w:space="0" w:color="auto"/>
      </w:divBdr>
    </w:div>
    <w:div w:id="1120537249">
      <w:bodyDiv w:val="1"/>
      <w:marLeft w:val="0"/>
      <w:marRight w:val="0"/>
      <w:marTop w:val="0"/>
      <w:marBottom w:val="0"/>
      <w:divBdr>
        <w:top w:val="none" w:sz="0" w:space="0" w:color="auto"/>
        <w:left w:val="none" w:sz="0" w:space="0" w:color="auto"/>
        <w:bottom w:val="none" w:sz="0" w:space="0" w:color="auto"/>
        <w:right w:val="none" w:sz="0" w:space="0" w:color="auto"/>
      </w:divBdr>
    </w:div>
    <w:div w:id="1690912067">
      <w:bodyDiv w:val="1"/>
      <w:marLeft w:val="0"/>
      <w:marRight w:val="0"/>
      <w:marTop w:val="0"/>
      <w:marBottom w:val="0"/>
      <w:divBdr>
        <w:top w:val="none" w:sz="0" w:space="0" w:color="auto"/>
        <w:left w:val="none" w:sz="0" w:space="0" w:color="auto"/>
        <w:bottom w:val="none" w:sz="0" w:space="0" w:color="auto"/>
        <w:right w:val="none" w:sz="0" w:space="0" w:color="auto"/>
      </w:divBdr>
    </w:div>
    <w:div w:id="1830705447">
      <w:bodyDiv w:val="1"/>
      <w:marLeft w:val="0"/>
      <w:marRight w:val="0"/>
      <w:marTop w:val="0"/>
      <w:marBottom w:val="0"/>
      <w:divBdr>
        <w:top w:val="none" w:sz="0" w:space="0" w:color="auto"/>
        <w:left w:val="none" w:sz="0" w:space="0" w:color="auto"/>
        <w:bottom w:val="none" w:sz="0" w:space="0" w:color="auto"/>
        <w:right w:val="none" w:sz="0" w:space="0" w:color="auto"/>
      </w:divBdr>
    </w:div>
    <w:div w:id="1851409563">
      <w:bodyDiv w:val="1"/>
      <w:marLeft w:val="0"/>
      <w:marRight w:val="0"/>
      <w:marTop w:val="0"/>
      <w:marBottom w:val="0"/>
      <w:divBdr>
        <w:top w:val="none" w:sz="0" w:space="0" w:color="auto"/>
        <w:left w:val="none" w:sz="0" w:space="0" w:color="auto"/>
        <w:bottom w:val="none" w:sz="0" w:space="0" w:color="auto"/>
        <w:right w:val="none" w:sz="0" w:space="0" w:color="auto"/>
      </w:divBdr>
    </w:div>
    <w:div w:id="21278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83FF9155E9C248963C1F1730B73734" ma:contentTypeVersion="5" ma:contentTypeDescription="Create a new document." ma:contentTypeScope="" ma:versionID="dd52c42e951ef64e458a670e6b2aaba1">
  <xsd:schema xmlns:xsd="http://www.w3.org/2001/XMLSchema" xmlns:xs="http://www.w3.org/2001/XMLSchema" xmlns:p="http://schemas.microsoft.com/office/2006/metadata/properties" xmlns:ns2="16a5d8f8-d4ff-4c9a-9f07-2db087a63f4c" xmlns:ns3="627d2e85-7e65-488e-8706-d7a1ad6df039" targetNamespace="http://schemas.microsoft.com/office/2006/metadata/properties" ma:root="true" ma:fieldsID="64f74e248e380a007d9396024770b6ff" ns2:_="" ns3:_="">
    <xsd:import namespace="16a5d8f8-d4ff-4c9a-9f07-2db087a63f4c"/>
    <xsd:import namespace="627d2e85-7e65-488e-8706-d7a1ad6df03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5d8f8-d4ff-4c9a-9f07-2db087a63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7d2e85-7e65-488e-8706-d7a1ad6df0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33F7F-E5A8-4964-8C4F-1DB97CD1A9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062447-19D4-4C61-975D-D066707E3FC9}">
  <ds:schemaRefs>
    <ds:schemaRef ds:uri="http://schemas.microsoft.com/sharepoint/v3/contenttype/forms"/>
  </ds:schemaRefs>
</ds:datastoreItem>
</file>

<file path=customXml/itemProps3.xml><?xml version="1.0" encoding="utf-8"?>
<ds:datastoreItem xmlns:ds="http://schemas.openxmlformats.org/officeDocument/2006/customXml" ds:itemID="{A5B1B6ED-72D4-4DD2-83FA-49B6A7F54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5d8f8-d4ff-4c9a-9f07-2db087a63f4c"/>
    <ds:schemaRef ds:uri="627d2e85-7e65-488e-8706-d7a1ad6df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0FA9EE-4FDC-4B00-9D5C-A62C0862441C}">
  <ds:schemaRefs>
    <ds:schemaRef ds:uri="http://schemas.openxmlformats.org/officeDocument/2006/bibliography"/>
  </ds:schemaRefs>
</ds:datastoreItem>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Properties xmlns="http://schemas.openxmlformats.org/officeDocument/2006/extended-properties" xmlns:vt="http://schemas.openxmlformats.org/officeDocument/2006/docPropsVTypes">
  <Template>Normal.dotm</Template>
  <TotalTime>162</TotalTime>
  <Pages>1</Pages>
  <Words>795</Words>
  <Characters>4538</Characters>
  <Application>Microsoft Office Word</Application>
  <DocSecurity>4</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Alamae Gan (NCS)</dc:creator>
  <cp:keywords/>
  <dc:description/>
  <cp:lastModifiedBy>Brian Chng (NCS)</cp:lastModifiedBy>
  <cp:revision>76</cp:revision>
  <dcterms:created xsi:type="dcterms:W3CDTF">2023-10-25T23:35:00Z</dcterms:created>
  <dcterms:modified xsi:type="dcterms:W3CDTF">2023-10-26T16:08:00Z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0x010100E883FF9155E9C248963C1F1730B73734</vt:lpwstr>
  </property>
</Properties>
</file>